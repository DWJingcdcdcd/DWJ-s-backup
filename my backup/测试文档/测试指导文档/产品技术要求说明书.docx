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625EFC" w14:textId="77777777" w:rsidR="00C918FA" w:rsidRPr="005057EB" w:rsidRDefault="00C918FA" w:rsidP="00227F38">
      <w:pPr>
        <w:spacing w:after="120"/>
        <w:rPr>
          <w:b/>
          <w:kern w:val="0"/>
          <w:szCs w:val="24"/>
        </w:rPr>
      </w:pPr>
      <w:bookmarkStart w:id="0" w:name="OLE_LINK5"/>
      <w:bookmarkStart w:id="1" w:name="OLE_LINK6"/>
      <w:bookmarkStart w:id="2" w:name="OLE_LINK7"/>
      <w:r w:rsidRPr="005057EB">
        <w:rPr>
          <w:b/>
          <w:bCs/>
          <w:kern w:val="0"/>
          <w:szCs w:val="24"/>
        </w:rPr>
        <w:t>医疗器械产品技术要求编号</w:t>
      </w:r>
      <w:r w:rsidRPr="005057EB">
        <w:rPr>
          <w:b/>
          <w:kern w:val="0"/>
          <w:szCs w:val="24"/>
        </w:rPr>
        <w:t>：</w:t>
      </w:r>
    </w:p>
    <w:bookmarkEnd w:id="0"/>
    <w:bookmarkEnd w:id="1"/>
    <w:p w14:paraId="7CE2E088" w14:textId="77777777" w:rsidR="00C918FA" w:rsidRPr="005057EB" w:rsidRDefault="00C918FA" w:rsidP="00227F38">
      <w:pPr>
        <w:spacing w:after="120"/>
        <w:ind w:firstLine="480"/>
        <w:jc w:val="center"/>
        <w:rPr>
          <w:kern w:val="0"/>
          <w:szCs w:val="24"/>
        </w:rPr>
      </w:pPr>
    </w:p>
    <w:p w14:paraId="14FBF426" w14:textId="4313B38B" w:rsidR="00C918FA" w:rsidRPr="00337CE5" w:rsidRDefault="00337CE5" w:rsidP="00227F38">
      <w:pPr>
        <w:spacing w:after="120"/>
        <w:ind w:firstLine="723"/>
        <w:jc w:val="center"/>
        <w:rPr>
          <w:b/>
          <w:sz w:val="36"/>
          <w:szCs w:val="36"/>
        </w:rPr>
      </w:pPr>
      <w:r>
        <w:rPr>
          <w:b/>
          <w:sz w:val="36"/>
          <w:szCs w:val="36"/>
        </w:rPr>
        <w:t>笑气吸入镇痛装置</w:t>
      </w:r>
    </w:p>
    <w:p w14:paraId="20D22348" w14:textId="77777777" w:rsidR="00C918FA" w:rsidRPr="005057EB" w:rsidRDefault="00C918FA" w:rsidP="00227F38">
      <w:pPr>
        <w:spacing w:after="120"/>
        <w:outlineLvl w:val="0"/>
        <w:rPr>
          <w:b/>
          <w:szCs w:val="24"/>
        </w:rPr>
      </w:pPr>
      <w:r w:rsidRPr="005057EB">
        <w:rPr>
          <w:b/>
          <w:szCs w:val="24"/>
        </w:rPr>
        <w:t xml:space="preserve">1. </w:t>
      </w:r>
      <w:r w:rsidRPr="005057EB">
        <w:rPr>
          <w:b/>
          <w:szCs w:val="24"/>
        </w:rPr>
        <w:t>产品型号</w:t>
      </w:r>
      <w:r w:rsidRPr="005057EB">
        <w:rPr>
          <w:b/>
          <w:szCs w:val="24"/>
        </w:rPr>
        <w:t>/</w:t>
      </w:r>
      <w:r w:rsidRPr="005057EB">
        <w:rPr>
          <w:b/>
          <w:szCs w:val="24"/>
        </w:rPr>
        <w:t>规格及其划分说明</w:t>
      </w:r>
    </w:p>
    <w:p w14:paraId="38A053F4" w14:textId="41E30375" w:rsidR="00C918FA" w:rsidRDefault="00C918FA" w:rsidP="00777F95">
      <w:pPr>
        <w:pStyle w:val="2"/>
        <w:spacing w:after="120"/>
      </w:pPr>
      <w:r w:rsidRPr="005057EB">
        <w:t xml:space="preserve">1.1 </w:t>
      </w:r>
      <w:r w:rsidRPr="005057EB">
        <w:t>产品型号</w:t>
      </w:r>
      <w:r w:rsidR="006E5150">
        <w:t>及规格</w:t>
      </w:r>
    </w:p>
    <w:p w14:paraId="7214C4CB" w14:textId="3B6BF6F8" w:rsidR="00337CE5" w:rsidRDefault="001A26D5">
      <w:pPr>
        <w:spacing w:after="120"/>
        <w:ind w:firstLine="420"/>
        <w:rPr>
          <w:ins w:id="3" w:author="XiaoKun" w:date="2022-06-23T08:13:00Z"/>
        </w:rPr>
        <w:pPrChange w:id="4" w:author="XiaoKun" w:date="2022-06-23T08:13:00Z">
          <w:pPr>
            <w:spacing w:after="120"/>
          </w:pPr>
        </w:pPrChange>
      </w:pPr>
      <w:r>
        <w:rPr>
          <w:rFonts w:hint="eastAsia"/>
        </w:rPr>
        <w:t>C</w:t>
      </w:r>
      <w:r>
        <w:t>100</w:t>
      </w:r>
      <w:ins w:id="5" w:author="XiaoKun" w:date="2022-06-23T08:21:00Z">
        <w:r w:rsidR="000E6154">
          <w:rPr>
            <w:rFonts w:hint="eastAsia"/>
          </w:rPr>
          <w:t>B</w:t>
        </w:r>
      </w:ins>
      <w:ins w:id="6" w:author="XiaoKun" w:date="2022-06-23T08:12:00Z">
        <w:r w:rsidR="00B65884">
          <w:rPr>
            <w:rFonts w:hint="eastAsia"/>
          </w:rPr>
          <w:t>ase</w:t>
        </w:r>
      </w:ins>
      <w:r>
        <w:rPr>
          <w:rFonts w:hint="eastAsia"/>
        </w:rPr>
        <w:t>、</w:t>
      </w:r>
      <w:ins w:id="7" w:author="XiaoKun" w:date="2022-06-23T08:12:00Z">
        <w:r w:rsidR="00B65884">
          <w:rPr>
            <w:rFonts w:hint="eastAsia"/>
          </w:rPr>
          <w:t>C</w:t>
        </w:r>
        <w:r w:rsidR="00B65884">
          <w:t>100</w:t>
        </w:r>
      </w:ins>
      <w:ins w:id="8" w:author="XiaoKun" w:date="2022-06-23T08:21:00Z">
        <w:r w:rsidR="000E6154">
          <w:rPr>
            <w:rFonts w:hint="eastAsia"/>
          </w:rPr>
          <w:t>P</w:t>
        </w:r>
      </w:ins>
      <w:ins w:id="9" w:author="XiaoKun" w:date="2022-06-23T08:12:00Z">
        <w:r w:rsidR="00B65884">
          <w:t>ro</w:t>
        </w:r>
        <w:r w:rsidR="00B65884">
          <w:rPr>
            <w:rFonts w:hint="eastAsia"/>
          </w:rPr>
          <w:t>、</w:t>
        </w:r>
        <w:r w:rsidR="00B65884">
          <w:t>C100</w:t>
        </w:r>
      </w:ins>
      <w:ins w:id="10" w:author="XiaoKun" w:date="2022-06-23T08:21:00Z">
        <w:r w:rsidR="000E6154">
          <w:t>E</w:t>
        </w:r>
      </w:ins>
      <w:ins w:id="11" w:author="XiaoKun" w:date="2022-06-23T08:12:00Z">
        <w:r w:rsidR="00B65884">
          <w:rPr>
            <w:rFonts w:hint="eastAsia"/>
          </w:rPr>
          <w:t>、</w:t>
        </w:r>
        <w:r w:rsidR="00B65884">
          <w:rPr>
            <w:rFonts w:hint="eastAsia"/>
          </w:rPr>
          <w:t>C</w:t>
        </w:r>
        <w:r w:rsidR="00B65884">
          <w:t>600</w:t>
        </w:r>
      </w:ins>
      <w:ins w:id="12" w:author="XiaoKun" w:date="2022-06-23T08:21:00Z">
        <w:r w:rsidR="000E6154">
          <w:t>B</w:t>
        </w:r>
      </w:ins>
      <w:ins w:id="13" w:author="XiaoKun" w:date="2022-06-23T08:12:00Z">
        <w:r w:rsidR="00B65884">
          <w:rPr>
            <w:rFonts w:hint="eastAsia"/>
          </w:rPr>
          <w:t>ase</w:t>
        </w:r>
        <w:r w:rsidR="00B65884">
          <w:rPr>
            <w:rFonts w:hint="eastAsia"/>
          </w:rPr>
          <w:t>、</w:t>
        </w:r>
        <w:r w:rsidR="00B65884">
          <w:rPr>
            <w:rFonts w:hint="eastAsia"/>
          </w:rPr>
          <w:t>C</w:t>
        </w:r>
        <w:r w:rsidR="00B65884">
          <w:t>600</w:t>
        </w:r>
      </w:ins>
      <w:ins w:id="14" w:author="XiaoKun" w:date="2022-06-23T08:21:00Z">
        <w:r w:rsidR="000E6154">
          <w:t>P</w:t>
        </w:r>
      </w:ins>
      <w:ins w:id="15" w:author="XiaoKun" w:date="2022-06-23T08:12:00Z">
        <w:r w:rsidR="00B65884">
          <w:t>ro</w:t>
        </w:r>
        <w:r w:rsidR="00B65884">
          <w:rPr>
            <w:rFonts w:hint="eastAsia"/>
          </w:rPr>
          <w:t>、</w:t>
        </w:r>
        <w:r w:rsidR="00B65884">
          <w:t>C600</w:t>
        </w:r>
      </w:ins>
      <w:ins w:id="16" w:author="XiaoKun" w:date="2022-06-23T08:21:00Z">
        <w:r w:rsidR="0099299D">
          <w:t>E</w:t>
        </w:r>
      </w:ins>
      <w:ins w:id="17" w:author="XiaoKun" w:date="2022-06-23T08:12:00Z">
        <w:r w:rsidR="00B65884">
          <w:rPr>
            <w:rFonts w:hint="eastAsia"/>
          </w:rPr>
          <w:t>、</w:t>
        </w:r>
        <w:r w:rsidR="00B65884">
          <w:rPr>
            <w:rFonts w:hint="eastAsia"/>
          </w:rPr>
          <w:t>C</w:t>
        </w:r>
      </w:ins>
      <w:ins w:id="18" w:author="XiaoKun" w:date="2022-06-23T08:13:00Z">
        <w:r w:rsidR="00B65884">
          <w:t>8</w:t>
        </w:r>
      </w:ins>
      <w:ins w:id="19" w:author="XiaoKun" w:date="2022-06-23T08:12:00Z">
        <w:r w:rsidR="00B65884">
          <w:t>00</w:t>
        </w:r>
      </w:ins>
      <w:ins w:id="20" w:author="XiaoKun" w:date="2022-06-23T08:21:00Z">
        <w:r w:rsidR="000E6154">
          <w:t>B</w:t>
        </w:r>
      </w:ins>
      <w:ins w:id="21" w:author="XiaoKun" w:date="2022-06-23T08:12:00Z">
        <w:r w:rsidR="00B65884">
          <w:rPr>
            <w:rFonts w:hint="eastAsia"/>
          </w:rPr>
          <w:t>ase</w:t>
        </w:r>
        <w:r w:rsidR="00B65884">
          <w:rPr>
            <w:rFonts w:hint="eastAsia"/>
          </w:rPr>
          <w:t>、</w:t>
        </w:r>
        <w:r w:rsidR="00B65884">
          <w:rPr>
            <w:rFonts w:hint="eastAsia"/>
          </w:rPr>
          <w:t>C</w:t>
        </w:r>
      </w:ins>
      <w:ins w:id="22" w:author="XiaoKun" w:date="2022-06-23T08:13:00Z">
        <w:r w:rsidR="00B65884">
          <w:t>8</w:t>
        </w:r>
      </w:ins>
      <w:ins w:id="23" w:author="XiaoKun" w:date="2022-06-23T08:12:00Z">
        <w:r w:rsidR="00B65884">
          <w:t>00</w:t>
        </w:r>
      </w:ins>
      <w:ins w:id="24" w:author="XiaoKun" w:date="2022-06-23T08:21:00Z">
        <w:r w:rsidR="000E6154">
          <w:t>P</w:t>
        </w:r>
      </w:ins>
      <w:ins w:id="25" w:author="XiaoKun" w:date="2022-06-23T08:12:00Z">
        <w:r w:rsidR="00B65884">
          <w:t>ro</w:t>
        </w:r>
        <w:r w:rsidR="00B65884">
          <w:rPr>
            <w:rFonts w:hint="eastAsia"/>
          </w:rPr>
          <w:t>、</w:t>
        </w:r>
        <w:r w:rsidR="00B65884">
          <w:t>C</w:t>
        </w:r>
      </w:ins>
      <w:ins w:id="26" w:author="XiaoKun" w:date="2022-06-23T08:13:00Z">
        <w:r w:rsidR="00B65884">
          <w:t>8</w:t>
        </w:r>
      </w:ins>
      <w:ins w:id="27" w:author="XiaoKun" w:date="2022-06-23T08:12:00Z">
        <w:r w:rsidR="00B65884">
          <w:t>00</w:t>
        </w:r>
      </w:ins>
      <w:ins w:id="28" w:author="XiaoKun" w:date="2022-06-23T08:21:00Z">
        <w:r w:rsidR="0099299D">
          <w:t>E</w:t>
        </w:r>
      </w:ins>
      <w:ins w:id="29" w:author="XiaoKun" w:date="2022-06-23T08:13:00Z">
        <w:r w:rsidR="00B65884">
          <w:rPr>
            <w:rFonts w:hint="eastAsia"/>
          </w:rPr>
          <w:t>。</w:t>
        </w:r>
      </w:ins>
      <w:del w:id="30" w:author="XiaoKun" w:date="2022-06-23T08:12:00Z">
        <w:r w:rsidDel="00B65884">
          <w:rPr>
            <w:rFonts w:hint="eastAsia"/>
          </w:rPr>
          <w:delText>C</w:delText>
        </w:r>
        <w:r w:rsidDel="00B65884">
          <w:delText>600</w:delText>
        </w:r>
        <w:r w:rsidDel="00B65884">
          <w:rPr>
            <w:rFonts w:hint="eastAsia"/>
          </w:rPr>
          <w:delText>、</w:delText>
        </w:r>
        <w:r w:rsidDel="00B65884">
          <w:rPr>
            <w:rFonts w:hint="eastAsia"/>
          </w:rPr>
          <w:delText>C</w:delText>
        </w:r>
        <w:r w:rsidDel="00B65884">
          <w:delText>800</w:delText>
        </w:r>
      </w:del>
      <w:del w:id="31" w:author="XiaoKun" w:date="2022-06-23T08:13:00Z">
        <w:r w:rsidR="00B13E0C" w:rsidDel="00B65884">
          <w:rPr>
            <w:rFonts w:hint="eastAsia"/>
          </w:rPr>
          <w:delText>（</w:delText>
        </w:r>
        <w:r w:rsidR="00527E67" w:rsidDel="00B65884">
          <w:rPr>
            <w:rFonts w:hint="eastAsia"/>
          </w:rPr>
          <w:delText>还</w:delText>
        </w:r>
        <w:commentRangeStart w:id="32"/>
        <w:r w:rsidR="00527E67" w:rsidDel="00B65884">
          <w:rPr>
            <w:rFonts w:hint="eastAsia"/>
          </w:rPr>
          <w:delText>有</w:delText>
        </w:r>
        <w:r w:rsidR="00527E67" w:rsidDel="00B65884">
          <w:rPr>
            <w:rFonts w:hint="eastAsia"/>
          </w:rPr>
          <w:delText>p</w:delText>
        </w:r>
        <w:r w:rsidR="00527E67" w:rsidDel="00B65884">
          <w:delText>lus</w:delText>
        </w:r>
        <w:r w:rsidR="00527E67" w:rsidDel="00B65884">
          <w:rPr>
            <w:rFonts w:hint="eastAsia"/>
          </w:rPr>
          <w:delText>等型号，需要写明么？</w:delText>
        </w:r>
        <w:commentRangeEnd w:id="32"/>
        <w:r w:rsidR="00243793" w:rsidRPr="00B65884" w:rsidDel="00B65884">
          <w:rPr>
            <w:rPrChange w:id="33" w:author="XiaoKun" w:date="2022-06-23T08:13:00Z">
              <w:rPr>
                <w:rStyle w:val="af9"/>
                <w:szCs w:val="20"/>
                <w:lang w:eastAsia="zh-TW"/>
              </w:rPr>
            </w:rPrChange>
          </w:rPr>
          <w:commentReference w:id="32"/>
        </w:r>
        <w:r w:rsidR="00B13E0C" w:rsidDel="00B65884">
          <w:rPr>
            <w:rFonts w:hint="eastAsia"/>
          </w:rPr>
          <w:delText>）</w:delText>
        </w:r>
      </w:del>
    </w:p>
    <w:p w14:paraId="42498990" w14:textId="0DCC2573" w:rsidR="00B65884" w:rsidRPr="001B79ED" w:rsidRDefault="00B65884">
      <w:pPr>
        <w:spacing w:after="120"/>
        <w:ind w:firstLine="420"/>
        <w:pPrChange w:id="34" w:author="XiaoKun" w:date="2022-06-23T08:13:00Z">
          <w:pPr>
            <w:spacing w:after="120"/>
          </w:pPr>
        </w:pPrChange>
      </w:pPr>
      <w:ins w:id="35" w:author="XiaoKun" w:date="2022-06-23T08:13:00Z">
        <w:r>
          <w:rPr>
            <w:rFonts w:hint="eastAsia"/>
          </w:rPr>
          <w:t>各型号的主要区别</w:t>
        </w:r>
      </w:ins>
      <w:ins w:id="36" w:author="XiaoKun" w:date="2022-06-23T08:24:00Z">
        <w:r w:rsidR="00274733">
          <w:rPr>
            <w:rFonts w:hint="eastAsia"/>
          </w:rPr>
          <w:t>见附录</w:t>
        </w:r>
        <w:r w:rsidR="00274733">
          <w:rPr>
            <w:rFonts w:hint="eastAsia"/>
          </w:rPr>
          <w:t>B</w:t>
        </w:r>
        <w:r w:rsidR="00274733">
          <w:t xml:space="preserve"> </w:t>
        </w:r>
        <w:r w:rsidR="00274733" w:rsidRPr="00274733">
          <w:rPr>
            <w:rFonts w:hint="eastAsia"/>
          </w:rPr>
          <w:t>产品各型号功能列表</w:t>
        </w:r>
      </w:ins>
      <w:ins w:id="37" w:author="XiaoKun" w:date="2022-06-23T08:25:00Z">
        <w:r w:rsidR="00274733">
          <w:rPr>
            <w:rFonts w:hint="eastAsia"/>
          </w:rPr>
          <w:t>。</w:t>
        </w:r>
      </w:ins>
    </w:p>
    <w:p w14:paraId="1050605F" w14:textId="7F231A72" w:rsidR="00C918FA" w:rsidRDefault="00C918FA" w:rsidP="00777F95">
      <w:pPr>
        <w:pStyle w:val="2"/>
        <w:spacing w:after="120"/>
      </w:pPr>
      <w:r w:rsidRPr="005057EB">
        <w:t xml:space="preserve">1.2 </w:t>
      </w:r>
      <w:r w:rsidRPr="005057EB">
        <w:t>产品</w:t>
      </w:r>
      <w:r w:rsidR="006E5150">
        <w:t>型号</w:t>
      </w:r>
      <w:r w:rsidR="006E5150">
        <w:rPr>
          <w:rFonts w:hint="eastAsia"/>
        </w:rPr>
        <w:t>规格</w:t>
      </w:r>
      <w:r w:rsidRPr="005057EB">
        <w:t>划分说明</w:t>
      </w:r>
    </w:p>
    <w:p w14:paraId="21CE9277" w14:textId="5DB4F1FB" w:rsidR="00337CE5" w:rsidRDefault="001A26D5" w:rsidP="00172533">
      <w:pPr>
        <w:spacing w:after="120"/>
      </w:pPr>
      <w:r>
        <w:object w:dxaOrig="6706" w:dyaOrig="1740" w14:anchorId="2B14F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6pt;height:87.05pt" o:ole="">
            <v:imagedata r:id="rId11" o:title=""/>
          </v:shape>
          <o:OLEObject Type="Embed" ProgID="Visio.Drawing.15" ShapeID="_x0000_i1025" DrawAspect="Content" ObjectID="_1724568862" r:id="rId12"/>
        </w:object>
      </w:r>
    </w:p>
    <w:p w14:paraId="12834598" w14:textId="7BDB47BC" w:rsidR="00337CE5" w:rsidRDefault="00337CE5" w:rsidP="00777F95">
      <w:pPr>
        <w:pStyle w:val="2"/>
        <w:spacing w:after="120"/>
        <w:rPr>
          <w:rFonts w:eastAsiaTheme="minorEastAsia"/>
        </w:rPr>
      </w:pPr>
      <w:r>
        <w:rPr>
          <w:rFonts w:hint="eastAsia"/>
        </w:rPr>
        <w:t>1.3</w:t>
      </w:r>
      <w:r>
        <w:rPr>
          <w:rFonts w:hint="eastAsia"/>
        </w:rPr>
        <w:t>软件版本号</w:t>
      </w:r>
    </w:p>
    <w:p w14:paraId="265C0164" w14:textId="016EF3D0" w:rsidR="00076953" w:rsidRPr="002C61A5" w:rsidRDefault="004665A3">
      <w:pPr>
        <w:spacing w:after="120"/>
        <w:ind w:firstLine="420"/>
        <w:rPr>
          <w:rPrChange w:id="38" w:author="XiaoKun" w:date="2022-06-23T08:25:00Z">
            <w:rPr>
              <w:color w:val="FF0000"/>
            </w:rPr>
          </w:rPrChange>
        </w:rPr>
        <w:pPrChange w:id="39" w:author="XiaoKun" w:date="2022-06-23T08:25:00Z">
          <w:pPr>
            <w:spacing w:after="120"/>
          </w:pPr>
        </w:pPrChange>
      </w:pPr>
      <w:r w:rsidRPr="002C61A5">
        <w:rPr>
          <w:rPrChange w:id="40" w:author="XiaoKun" w:date="2022-06-23T08:25:00Z">
            <w:rPr>
              <w:color w:val="FF0000"/>
            </w:rPr>
          </w:rPrChange>
        </w:rPr>
        <w:t>V1.</w:t>
      </w:r>
      <w:del w:id="41" w:author="XiaoKun" w:date="2022-06-23T08:25:00Z">
        <w:r w:rsidRPr="002C61A5" w:rsidDel="00B83F71">
          <w:rPr>
            <w:rPrChange w:id="42" w:author="XiaoKun" w:date="2022-06-23T08:25:00Z">
              <w:rPr>
                <w:color w:val="FF0000"/>
              </w:rPr>
            </w:rPrChange>
          </w:rPr>
          <w:delText>20</w:delText>
        </w:r>
        <w:r w:rsidRPr="002C61A5" w:rsidDel="00B83F71">
          <w:rPr>
            <w:rFonts w:hint="eastAsia"/>
            <w:rPrChange w:id="43" w:author="XiaoKun" w:date="2022-06-23T08:25:00Z">
              <w:rPr>
                <w:rFonts w:hint="eastAsia"/>
                <w:color w:val="FF0000"/>
              </w:rPr>
            </w:rPrChange>
          </w:rPr>
          <w:delText>（待定）</w:delText>
        </w:r>
      </w:del>
      <w:ins w:id="44" w:author="XiaoKun" w:date="2022-06-23T08:25:00Z">
        <w:r w:rsidR="00B83F71" w:rsidRPr="002C61A5">
          <w:rPr>
            <w:rPrChange w:id="45" w:author="XiaoKun" w:date="2022-06-23T08:25:00Z">
              <w:rPr>
                <w:color w:val="FF0000"/>
              </w:rPr>
            </w:rPrChange>
          </w:rPr>
          <w:t>00.00</w:t>
        </w:r>
      </w:ins>
    </w:p>
    <w:p w14:paraId="7014BD6B" w14:textId="75EFF085" w:rsidR="00337CE5" w:rsidRDefault="00337CE5" w:rsidP="00777F95">
      <w:pPr>
        <w:pStyle w:val="3"/>
        <w:spacing w:after="120"/>
      </w:pPr>
      <w:r>
        <w:rPr>
          <w:rFonts w:hint="eastAsia"/>
        </w:rPr>
        <w:t>1.3.1</w:t>
      </w:r>
      <w:r>
        <w:rPr>
          <w:rFonts w:hint="eastAsia"/>
        </w:rPr>
        <w:t>软件名称</w:t>
      </w:r>
    </w:p>
    <w:p w14:paraId="0CD5964E" w14:textId="78610D99" w:rsidR="00337CE5" w:rsidRDefault="00423E20" w:rsidP="00423E20">
      <w:pPr>
        <w:spacing w:after="120"/>
        <w:ind w:firstLine="420"/>
      </w:pPr>
      <w:r>
        <w:rPr>
          <w:rFonts w:hint="eastAsia"/>
        </w:rPr>
        <w:t>C</w:t>
      </w:r>
      <w:r>
        <w:rPr>
          <w:rFonts w:hint="eastAsia"/>
        </w:rPr>
        <w:t>系列吸入笑气镇痛设备</w:t>
      </w:r>
      <w:ins w:id="46" w:author="XiaoKun" w:date="2022-06-23T08:25:00Z">
        <w:r w:rsidR="00BB0689">
          <w:rPr>
            <w:rFonts w:hint="eastAsia"/>
          </w:rPr>
          <w:t>软件。</w:t>
        </w:r>
      </w:ins>
    </w:p>
    <w:p w14:paraId="10EB11EF" w14:textId="37700964" w:rsidR="00337CE5" w:rsidRDefault="00337CE5" w:rsidP="00777F95">
      <w:pPr>
        <w:pStyle w:val="3"/>
        <w:spacing w:after="120"/>
      </w:pPr>
      <w:r>
        <w:rPr>
          <w:rFonts w:hint="eastAsia"/>
        </w:rPr>
        <w:t>1.3.2</w:t>
      </w:r>
      <w:r>
        <w:rPr>
          <w:rFonts w:hint="eastAsia"/>
        </w:rPr>
        <w:t>软件发布版本</w:t>
      </w:r>
    </w:p>
    <w:p w14:paraId="08274252" w14:textId="0CB835CA" w:rsidR="00337CE5" w:rsidRPr="00777F95" w:rsidRDefault="00337CE5" w:rsidP="00777F95">
      <w:pPr>
        <w:spacing w:after="120"/>
        <w:ind w:firstLineChars="200" w:firstLine="480"/>
      </w:pPr>
      <w:r w:rsidRPr="00777F95">
        <w:rPr>
          <w:rFonts w:hint="eastAsia"/>
        </w:rPr>
        <w:t>完整版本命名规则：</w:t>
      </w:r>
    </w:p>
    <w:p w14:paraId="11F44E78" w14:textId="4E8BE964" w:rsidR="00337CE5" w:rsidRDefault="00E85EE8" w:rsidP="00E85EE8">
      <w:pPr>
        <w:spacing w:after="120"/>
        <w:ind w:firstLine="420"/>
      </w:pPr>
      <w:r>
        <w:object w:dxaOrig="6975" w:dyaOrig="2370" w14:anchorId="6B7DA766">
          <v:shape id="_x0000_i1026" type="#_x0000_t75" style="width:348.1pt;height:118.35pt" o:ole="">
            <v:imagedata r:id="rId13" o:title=""/>
          </v:shape>
          <o:OLEObject Type="Embed" ProgID="Visio.Drawing.15" ShapeID="_x0000_i1026" DrawAspect="Content" ObjectID="_1724568863" r:id="rId14"/>
        </w:object>
      </w:r>
    </w:p>
    <w:p w14:paraId="6FD61124" w14:textId="2615CC84" w:rsidR="00E57883" w:rsidRDefault="00076953" w:rsidP="00076953">
      <w:pPr>
        <w:spacing w:after="120"/>
        <w:ind w:firstLine="420"/>
      </w:pPr>
      <w:r>
        <w:rPr>
          <w:rFonts w:hint="eastAsia"/>
        </w:rPr>
        <w:t>其中，主版本号起始编号为</w:t>
      </w:r>
      <w:r>
        <w:rPr>
          <w:rFonts w:hint="eastAsia"/>
        </w:rPr>
        <w:t>1</w:t>
      </w:r>
      <w:r>
        <w:rPr>
          <w:rFonts w:hint="eastAsia"/>
        </w:rPr>
        <w:t>，后续以整数形式递增，每当主版本号递增时，</w:t>
      </w:r>
      <w:r w:rsidR="00D80205">
        <w:rPr>
          <w:rFonts w:hint="eastAsia"/>
        </w:rPr>
        <w:t>中版本号及</w:t>
      </w:r>
      <w:r>
        <w:rPr>
          <w:rFonts w:hint="eastAsia"/>
        </w:rPr>
        <w:t>次版本号清零。</w:t>
      </w:r>
      <w:r w:rsidR="0056658D">
        <w:rPr>
          <w:rFonts w:hint="eastAsia"/>
        </w:rPr>
        <w:t>主版本号表示重大增强类软件更新，这类更新</w:t>
      </w:r>
      <w:r w:rsidR="00A80FB2">
        <w:rPr>
          <w:rFonts w:hint="eastAsia"/>
        </w:rPr>
        <w:t>是</w:t>
      </w:r>
      <w:r w:rsidR="0056658D" w:rsidRPr="0056658D">
        <w:rPr>
          <w:rFonts w:hint="eastAsia"/>
        </w:rPr>
        <w:t>影响到医疗器械安全性或有效性的增强类更新</w:t>
      </w:r>
      <w:del w:id="47" w:author="somnus" w:date="2022-06-22T09:45:00Z">
        <w:r w:rsidR="00A80FB2" w:rsidRPr="00A80FB2" w:rsidDel="00B71504">
          <w:rPr>
            <w:rFonts w:hint="eastAsia"/>
          </w:rPr>
          <w:delText>，应申请变更注册</w:delText>
        </w:r>
      </w:del>
      <w:r w:rsidR="00A80FB2">
        <w:rPr>
          <w:rFonts w:hint="eastAsia"/>
        </w:rPr>
        <w:t>。</w:t>
      </w:r>
    </w:p>
    <w:p w14:paraId="55144E8B" w14:textId="4D9D5690" w:rsidR="00D80205" w:rsidRDefault="00A80FB2" w:rsidP="00076953">
      <w:pPr>
        <w:spacing w:after="120"/>
        <w:ind w:firstLine="420"/>
      </w:pPr>
      <w:r>
        <w:rPr>
          <w:rFonts w:hint="eastAsia"/>
        </w:rPr>
        <w:t>主版本号更新条件：</w:t>
      </w:r>
      <w:r w:rsidRPr="00A80FB2">
        <w:rPr>
          <w:rFonts w:hint="eastAsia"/>
        </w:rPr>
        <w:t>影响到用户决策（含决策能力、决策结果、决策流程、用户行动）或人员（含患者、用户、其他相关人员）安全</w:t>
      </w:r>
      <w:r>
        <w:rPr>
          <w:rFonts w:hint="eastAsia"/>
        </w:rPr>
        <w:t>，</w:t>
      </w:r>
      <w:r w:rsidRPr="00A80FB2">
        <w:rPr>
          <w:rFonts w:hint="eastAsia"/>
        </w:rPr>
        <w:t>如软件的输入输出数据类型、体系结构、用户界面关系、物理拓扑、核心算法、核心功能、诊疗流程或预期用途等发生改变，软件系统、高风险软件项</w:t>
      </w:r>
      <w:r w:rsidRPr="00A80FB2">
        <w:rPr>
          <w:rFonts w:hint="eastAsia"/>
        </w:rPr>
        <w:t>/</w:t>
      </w:r>
      <w:r w:rsidRPr="00A80FB2">
        <w:rPr>
          <w:rFonts w:hint="eastAsia"/>
        </w:rPr>
        <w:t>软件单元进行代码重构，安全性级别改变，调整报警方式等</w:t>
      </w:r>
      <w:r w:rsidR="00E57883">
        <w:rPr>
          <w:rFonts w:hint="eastAsia"/>
        </w:rPr>
        <w:t>；</w:t>
      </w:r>
      <w:r w:rsidR="00E57883" w:rsidRPr="00E57883">
        <w:rPr>
          <w:rFonts w:hint="eastAsia"/>
        </w:rPr>
        <w:t>软件运行环境跨越互不兼容的计算平台（含硬件配置、外部软件环境、必备软件、网络条件）</w:t>
      </w:r>
      <w:r w:rsidR="00E57883">
        <w:rPr>
          <w:rFonts w:hint="eastAsia"/>
        </w:rPr>
        <w:t>；</w:t>
      </w:r>
      <w:r w:rsidR="000D583F" w:rsidRPr="000D583F">
        <w:rPr>
          <w:rFonts w:hint="eastAsia"/>
        </w:rPr>
        <w:t>网络安全功能更新若影响到医疗器械的预期用途、使用场景或核心功能原则上均属于重大网络安全更新，包括但不限于：产品预期运行的网络环境发生改变，如由封闭网络环境变为开放网络环境、局域网变为广域网、有线网络变为无线网络；产品预期使用的电子接口发生改变，如接口形式由网口变为</w:t>
      </w:r>
      <w:r w:rsidR="000D583F" w:rsidRPr="000D583F">
        <w:rPr>
          <w:rFonts w:hint="eastAsia"/>
        </w:rPr>
        <w:t>USB</w:t>
      </w:r>
      <w:r w:rsidR="000D583F" w:rsidRPr="000D583F">
        <w:rPr>
          <w:rFonts w:hint="eastAsia"/>
        </w:rPr>
        <w:t>口、接口类型由少变多、接口功能由电子数据交换扩至远程控制；产品网络安全能力发生实质性改变，如自动注销能力由操作系统自带功能实现改为产品自身功能实现、物理防护能力由有变无等</w:t>
      </w:r>
      <w:r w:rsidR="000D583F">
        <w:rPr>
          <w:rFonts w:hint="eastAsia"/>
        </w:rPr>
        <w:t>。</w:t>
      </w:r>
    </w:p>
    <w:p w14:paraId="6587849D" w14:textId="0CD36D53" w:rsidR="00D80205" w:rsidRDefault="00D80205" w:rsidP="00076953">
      <w:pPr>
        <w:spacing w:after="120"/>
        <w:ind w:firstLine="420"/>
      </w:pPr>
      <w:r>
        <w:rPr>
          <w:rFonts w:hint="eastAsia"/>
        </w:rPr>
        <w:t>中</w:t>
      </w:r>
      <w:r w:rsidR="00076953">
        <w:rPr>
          <w:rFonts w:hint="eastAsia"/>
        </w:rPr>
        <w:t>版本号起始编号为</w:t>
      </w:r>
      <w:r w:rsidR="00076953">
        <w:rPr>
          <w:rFonts w:hint="eastAsia"/>
        </w:rPr>
        <w:t>0</w:t>
      </w:r>
      <w:r w:rsidR="00076953">
        <w:t>0</w:t>
      </w:r>
      <w:r w:rsidR="00076953">
        <w:rPr>
          <w:rFonts w:hint="eastAsia"/>
        </w:rPr>
        <w:t>，后续以整数形式递增。</w:t>
      </w:r>
      <w:r>
        <w:rPr>
          <w:rFonts w:hint="eastAsia"/>
        </w:rPr>
        <w:t>每当中版本号递增时，次版本号清零。</w:t>
      </w:r>
      <w:r w:rsidR="00A80FB2">
        <w:rPr>
          <w:rFonts w:hint="eastAsia"/>
        </w:rPr>
        <w:t>中版本号表示轻微类软件更新，这类更新是</w:t>
      </w:r>
      <w:r w:rsidR="00A80FB2" w:rsidRPr="00A80FB2">
        <w:rPr>
          <w:rFonts w:hint="eastAsia"/>
        </w:rPr>
        <w:t>不影响医疗器械安全性与有效性的增强类更新</w:t>
      </w:r>
      <w:ins w:id="48" w:author="somnus" w:date="2022-06-22T09:44:00Z">
        <w:r w:rsidR="00B71504">
          <w:rPr>
            <w:rFonts w:hint="eastAsia"/>
          </w:rPr>
          <w:t>。</w:t>
        </w:r>
      </w:ins>
      <w:del w:id="49" w:author="somnus" w:date="2022-06-22T09:44:00Z">
        <w:r w:rsidR="00A80FB2" w:rsidDel="00B71504">
          <w:rPr>
            <w:rFonts w:hint="eastAsia"/>
          </w:rPr>
          <w:delText>，</w:delText>
        </w:r>
        <w:r w:rsidR="00A80FB2" w:rsidRPr="00A80FB2" w:rsidDel="00B71504">
          <w:rPr>
            <w:rFonts w:hint="eastAsia"/>
          </w:rPr>
          <w:delText>通过质量管理体系进行控制，无需申请变更注册，待下次变更注册时提交相应注册申报资料</w:delText>
        </w:r>
        <w:r w:rsidR="00A80FB2" w:rsidDel="00B71504">
          <w:rPr>
            <w:rFonts w:hint="eastAsia"/>
          </w:rPr>
          <w:delText>。</w:delText>
        </w:r>
      </w:del>
      <w:r w:rsidR="00A80FB2">
        <w:rPr>
          <w:rFonts w:hint="eastAsia"/>
        </w:rPr>
        <w:t>中版本号更新条件：</w:t>
      </w:r>
      <w:r w:rsidR="00A80FB2" w:rsidRPr="00A80FB2">
        <w:rPr>
          <w:rFonts w:hint="eastAsia"/>
        </w:rPr>
        <w:t>运算效率单纯提高、诊疗流程或工作语言可配置化（即用户可保留原有诊疗流程或工作语言）、用户界面文字性修改、中低风险软件项</w:t>
      </w:r>
      <w:r w:rsidR="00A80FB2" w:rsidRPr="00A80FB2">
        <w:rPr>
          <w:rFonts w:hint="eastAsia"/>
        </w:rPr>
        <w:t>/</w:t>
      </w:r>
      <w:r w:rsidR="00A80FB2" w:rsidRPr="00A80FB2">
        <w:rPr>
          <w:rFonts w:hint="eastAsia"/>
        </w:rPr>
        <w:t>软件单元的代码重构等情况</w:t>
      </w:r>
      <w:r w:rsidR="002123D6">
        <w:rPr>
          <w:rFonts w:hint="eastAsia"/>
        </w:rPr>
        <w:t>；</w:t>
      </w:r>
      <w:r w:rsidR="002123D6" w:rsidRPr="002123D6">
        <w:rPr>
          <w:rFonts w:hint="eastAsia"/>
        </w:rPr>
        <w:t>产品预期运行的网络环境数据传输效率单纯提高，预期使用的电子接口原有功能单纯优化、传输效率单纯提高，产品网络安全能</w:t>
      </w:r>
      <w:r w:rsidR="002123D6" w:rsidRPr="002123D6">
        <w:rPr>
          <w:rFonts w:hint="eastAsia"/>
        </w:rPr>
        <w:lastRenderedPageBreak/>
        <w:t>力发生非实质性改变</w:t>
      </w:r>
      <w:r w:rsidR="002123D6">
        <w:rPr>
          <w:rFonts w:hint="eastAsia"/>
        </w:rPr>
        <w:t>。</w:t>
      </w:r>
    </w:p>
    <w:p w14:paraId="1E1B2011" w14:textId="1910B986" w:rsidR="00D80205" w:rsidRPr="00D80205" w:rsidRDefault="00D80205" w:rsidP="00076953">
      <w:pPr>
        <w:spacing w:after="120"/>
        <w:ind w:firstLine="420"/>
      </w:pPr>
      <w:r>
        <w:rPr>
          <w:rFonts w:hint="eastAsia"/>
        </w:rPr>
        <w:t>次版本号起始编号为</w:t>
      </w:r>
      <w:r>
        <w:rPr>
          <w:rFonts w:hint="eastAsia"/>
        </w:rPr>
        <w:t>0</w:t>
      </w:r>
      <w:r>
        <w:t>0</w:t>
      </w:r>
      <w:r>
        <w:rPr>
          <w:rFonts w:hint="eastAsia"/>
        </w:rPr>
        <w:t>，后续以整数形式递增。</w:t>
      </w:r>
      <w:r w:rsidR="0056658D">
        <w:rPr>
          <w:rFonts w:hint="eastAsia"/>
        </w:rPr>
        <w:t>次版本号表示纠正类软件更新</w:t>
      </w:r>
      <w:r w:rsidR="00E57883">
        <w:rPr>
          <w:rFonts w:hint="eastAsia"/>
        </w:rPr>
        <w:t>，</w:t>
      </w:r>
      <w:r w:rsidR="00E57883" w:rsidRPr="00E57883">
        <w:rPr>
          <w:rFonts w:hint="eastAsia"/>
        </w:rPr>
        <w:t>纠正类更新又可分为修正型更新和预防型更新，其中修正型更新是指修复软件存在且已造成运行故障缺陷的软件更新，预防型更新是指修复软件存在但尚未造成运行故障缺陷的软件更新</w:t>
      </w:r>
      <w:r w:rsidR="00E57883">
        <w:rPr>
          <w:rFonts w:hint="eastAsia"/>
        </w:rPr>
        <w:t>。次版本号更新条件：程序轻微缺陷修复，函数入口增加参数检查、软件增加或减少调试信息等。</w:t>
      </w:r>
    </w:p>
    <w:p w14:paraId="102A62E7" w14:textId="0D416A09" w:rsidR="005903AB" w:rsidRDefault="006E5150" w:rsidP="009246EC">
      <w:pPr>
        <w:pStyle w:val="2"/>
        <w:spacing w:after="120"/>
        <w:rPr>
          <w:rFonts w:eastAsiaTheme="minorEastAsia"/>
        </w:rPr>
      </w:pPr>
      <w:r w:rsidRPr="009246EC">
        <w:rPr>
          <w:rFonts w:hint="eastAsia"/>
        </w:rPr>
        <w:t>1.</w:t>
      </w:r>
      <w:r w:rsidR="00337CE5" w:rsidRPr="009246EC">
        <w:rPr>
          <w:rFonts w:hint="eastAsia"/>
        </w:rPr>
        <w:t>4</w:t>
      </w:r>
      <w:r w:rsidRPr="009246EC">
        <w:rPr>
          <w:rFonts w:hint="eastAsia"/>
        </w:rPr>
        <w:t>结构组成</w:t>
      </w:r>
    </w:p>
    <w:p w14:paraId="1A53969B" w14:textId="52EEEAA2" w:rsidR="00C00715" w:rsidRPr="00E70FE5" w:rsidRDefault="00576DFF" w:rsidP="00E70FE5">
      <w:pPr>
        <w:spacing w:after="120"/>
        <w:ind w:firstLine="420"/>
      </w:pPr>
      <w:r>
        <w:rPr>
          <w:rFonts w:hint="eastAsia"/>
        </w:rPr>
        <w:t>设备由</w:t>
      </w:r>
      <w:r w:rsidRPr="00576DFF">
        <w:rPr>
          <w:rFonts w:hint="eastAsia"/>
        </w:rPr>
        <w:t>电源线</w:t>
      </w:r>
      <w:r>
        <w:rPr>
          <w:rFonts w:hint="eastAsia"/>
        </w:rPr>
        <w:t>、</w:t>
      </w:r>
      <w:r w:rsidRPr="00576DFF">
        <w:rPr>
          <w:rFonts w:hint="eastAsia"/>
        </w:rPr>
        <w:t>主机</w:t>
      </w:r>
      <w:r>
        <w:rPr>
          <w:rFonts w:hint="eastAsia"/>
        </w:rPr>
        <w:t>、四通、气囊以及</w:t>
      </w:r>
      <w:r w:rsidRPr="00576DFF">
        <w:rPr>
          <w:rFonts w:hint="eastAsia"/>
        </w:rPr>
        <w:t>软件（版本：</w:t>
      </w:r>
      <w:r w:rsidRPr="00E4013E">
        <w:rPr>
          <w:rPrChange w:id="50" w:author="XiaoKun" w:date="2022-06-23T08:56:00Z">
            <w:rPr>
              <w:color w:val="FF0000"/>
            </w:rPr>
          </w:rPrChange>
        </w:rPr>
        <w:t>V1.00</w:t>
      </w:r>
      <w:ins w:id="51" w:author="XiaoKun" w:date="2022-06-23T08:26:00Z">
        <w:r w:rsidR="00CA63B7" w:rsidRPr="00E4013E">
          <w:rPr>
            <w:rPrChange w:id="52" w:author="XiaoKun" w:date="2022-06-23T08:56:00Z">
              <w:rPr>
                <w:color w:val="FF0000"/>
              </w:rPr>
            </w:rPrChange>
          </w:rPr>
          <w:t>.00</w:t>
        </w:r>
      </w:ins>
      <w:r w:rsidRPr="00576DFF">
        <w:rPr>
          <w:rFonts w:hint="eastAsia"/>
        </w:rPr>
        <w:t>）</w:t>
      </w:r>
      <w:r>
        <w:rPr>
          <w:rFonts w:hint="eastAsia"/>
        </w:rPr>
        <w:t>组成</w:t>
      </w:r>
      <w:r w:rsidRPr="00576DFF">
        <w:rPr>
          <w:rFonts w:hint="eastAsia"/>
        </w:rPr>
        <w:t>，其中主机包含控制电路，触摸屏，气路模块。</w:t>
      </w:r>
    </w:p>
    <w:p w14:paraId="4CCD3EFD" w14:textId="77777777" w:rsidR="00C918FA" w:rsidRPr="001F6FA6" w:rsidRDefault="00C918FA" w:rsidP="00227F38">
      <w:pPr>
        <w:spacing w:after="120"/>
        <w:outlineLvl w:val="0"/>
        <w:rPr>
          <w:b/>
          <w:szCs w:val="24"/>
        </w:rPr>
      </w:pPr>
      <w:r w:rsidRPr="001F6FA6">
        <w:rPr>
          <w:b/>
          <w:szCs w:val="24"/>
        </w:rPr>
        <w:t xml:space="preserve">2. </w:t>
      </w:r>
      <w:r w:rsidRPr="001F6FA6">
        <w:rPr>
          <w:b/>
          <w:szCs w:val="24"/>
        </w:rPr>
        <w:t>性能指标</w:t>
      </w:r>
    </w:p>
    <w:bookmarkEnd w:id="2"/>
    <w:p w14:paraId="70C47323" w14:textId="029D82FD" w:rsidR="00F54CCF" w:rsidRDefault="0024323C" w:rsidP="00E34751">
      <w:pPr>
        <w:pStyle w:val="2"/>
        <w:spacing w:after="120"/>
        <w:rPr>
          <w:lang w:eastAsia="zh-CN"/>
        </w:rPr>
      </w:pPr>
      <w:r w:rsidRPr="0024323C">
        <w:rPr>
          <w:rFonts w:hint="eastAsia"/>
        </w:rPr>
        <w:t xml:space="preserve">2.1 </w:t>
      </w:r>
      <w:r w:rsidR="00F54CCF">
        <w:rPr>
          <w:rFonts w:hint="eastAsia"/>
        </w:rPr>
        <w:t>外观</w:t>
      </w:r>
    </w:p>
    <w:p w14:paraId="5090A17C" w14:textId="10A0D00C" w:rsidR="009B5A20" w:rsidRPr="009B5A20" w:rsidRDefault="009B5A20" w:rsidP="007118C7">
      <w:pPr>
        <w:spacing w:after="120"/>
        <w:ind w:firstLineChars="200" w:firstLine="480"/>
      </w:pPr>
      <w:r w:rsidRPr="009B5A20">
        <w:rPr>
          <w:rFonts w:hint="eastAsia"/>
        </w:rPr>
        <w:t>C</w:t>
      </w:r>
      <w:r w:rsidRPr="009B5A20">
        <w:rPr>
          <w:rFonts w:hint="eastAsia"/>
        </w:rPr>
        <w:t>系列吸入笑气镇痛装置的外表应平整光滑、色泽均匀、无明显擦伤、剥落、裂纹现象；紧固件应牢固可靠。</w:t>
      </w:r>
    </w:p>
    <w:p w14:paraId="56B0E1D9" w14:textId="660B9DCF" w:rsidR="0024323C" w:rsidRDefault="00F54CCF" w:rsidP="00E34751">
      <w:pPr>
        <w:pStyle w:val="2"/>
        <w:spacing w:after="120"/>
        <w:rPr>
          <w:rFonts w:eastAsiaTheme="minorEastAsia"/>
        </w:rPr>
      </w:pPr>
      <w:r>
        <w:rPr>
          <w:rFonts w:hint="eastAsia"/>
        </w:rPr>
        <w:t>2.2</w:t>
      </w:r>
      <w:r w:rsidR="0024323C">
        <w:rPr>
          <w:rFonts w:hint="eastAsia"/>
        </w:rPr>
        <w:t>供气</w:t>
      </w:r>
      <w:r w:rsidR="0024323C" w:rsidRPr="0024323C">
        <w:rPr>
          <w:rFonts w:hint="eastAsia"/>
        </w:rPr>
        <w:t>模式</w:t>
      </w:r>
    </w:p>
    <w:p w14:paraId="2828B21C" w14:textId="1B026E25" w:rsidR="003017A6" w:rsidRDefault="003017A6" w:rsidP="00B9751E">
      <w:pPr>
        <w:spacing w:after="120"/>
        <w:ind w:firstLineChars="200" w:firstLine="480"/>
        <w:rPr>
          <w:ins w:id="53" w:author="somnus" w:date="2022-06-22T10:03:00Z"/>
        </w:rPr>
      </w:pPr>
      <w:commentRangeStart w:id="54"/>
      <w:ins w:id="55" w:author="somnus" w:date="2022-06-22T10:03:00Z">
        <w:r>
          <w:rPr>
            <w:rFonts w:hint="eastAsia"/>
          </w:rPr>
          <w:t>2.2.1</w:t>
        </w:r>
      </w:ins>
      <w:r w:rsidR="0082196F" w:rsidRPr="002939E6">
        <w:rPr>
          <w:rFonts w:hint="eastAsia"/>
        </w:rPr>
        <w:t>持续供气</w:t>
      </w:r>
      <w:ins w:id="56" w:author="somnus" w:date="2022-06-22T10:06:00Z">
        <w:r>
          <w:rPr>
            <w:rFonts w:hint="eastAsia"/>
          </w:rPr>
          <w:t>：设备应具有持续供气模式，持续供气期间，其气体</w:t>
        </w:r>
      </w:ins>
      <w:ins w:id="57" w:author="somnus" w:date="2022-06-22T10:15:00Z">
        <w:r w:rsidR="002662A5">
          <w:rPr>
            <w:rFonts w:hint="eastAsia"/>
          </w:rPr>
          <w:t>流量控制误差满足……，氧气浓度控制误差满足</w:t>
        </w:r>
        <w:r w:rsidR="002662A5">
          <w:rPr>
            <w:rFonts w:hint="eastAsia"/>
          </w:rPr>
          <w:t>2.3.5.4</w:t>
        </w:r>
        <w:r w:rsidR="002662A5">
          <w:rPr>
            <w:rFonts w:hint="eastAsia"/>
          </w:rPr>
          <w:t>的要求</w:t>
        </w:r>
      </w:ins>
      <w:del w:id="58" w:author="somnus" w:date="2022-06-22T10:06:00Z">
        <w:r w:rsidR="0082196F" w:rsidRPr="002939E6" w:rsidDel="003017A6">
          <w:rPr>
            <w:rFonts w:hint="eastAsia"/>
          </w:rPr>
          <w:delText>、</w:delText>
        </w:r>
      </w:del>
    </w:p>
    <w:p w14:paraId="66B1F897" w14:textId="21C252C2" w:rsidR="0082196F" w:rsidRPr="002662A5" w:rsidRDefault="003017A6" w:rsidP="002662A5">
      <w:pPr>
        <w:spacing w:after="120"/>
        <w:ind w:firstLine="420"/>
        <w:rPr>
          <w:color w:val="FF0000"/>
        </w:rPr>
      </w:pPr>
      <w:ins w:id="59" w:author="somnus" w:date="2022-06-22T10:03:00Z">
        <w:r>
          <w:rPr>
            <w:rFonts w:hint="eastAsia"/>
          </w:rPr>
          <w:t>2.2.2</w:t>
        </w:r>
      </w:ins>
      <w:r w:rsidR="0082196F" w:rsidRPr="002939E6">
        <w:rPr>
          <w:rFonts w:hint="eastAsia"/>
        </w:rPr>
        <w:t>按需供气</w:t>
      </w:r>
      <w:del w:id="60" w:author="somnus" w:date="2022-06-22T10:15:00Z">
        <w:r w:rsidR="0082196F" w:rsidRPr="002939E6" w:rsidDel="002662A5">
          <w:rPr>
            <w:rFonts w:hint="eastAsia"/>
          </w:rPr>
          <w:delText>。</w:delText>
        </w:r>
        <w:commentRangeEnd w:id="54"/>
        <w:r w:rsidDel="002662A5">
          <w:rPr>
            <w:rStyle w:val="af9"/>
            <w:rFonts w:hint="eastAsia"/>
            <w:szCs w:val="20"/>
          </w:rPr>
          <w:commentReference w:id="54"/>
        </w:r>
      </w:del>
      <w:ins w:id="61" w:author="somnus" w:date="2022-06-22T10:15:00Z">
        <w:r w:rsidR="002662A5">
          <w:rPr>
            <w:rFonts w:hint="eastAsia"/>
          </w:rPr>
          <w:t>：</w:t>
        </w:r>
      </w:ins>
      <w:ins w:id="62" w:author="somnus" w:date="2022-06-22T10:16:00Z">
        <w:r w:rsidR="002662A5">
          <w:rPr>
            <w:rFonts w:hint="eastAsia"/>
          </w:rPr>
          <w:t>设备应具有按需供氧模式，按需供氧时，氧气浓度控制误差满足</w:t>
        </w:r>
        <w:r w:rsidR="002662A5">
          <w:rPr>
            <w:rFonts w:hint="eastAsia"/>
          </w:rPr>
          <w:t>2.3.5.4</w:t>
        </w:r>
        <w:r w:rsidR="002662A5">
          <w:rPr>
            <w:rFonts w:hint="eastAsia"/>
          </w:rPr>
          <w:t>的要求；堵塞混合气体出口后，设备暂停输出，打开混合气体出口后，设备恢复输出。</w:t>
        </w:r>
      </w:ins>
    </w:p>
    <w:p w14:paraId="68523885" w14:textId="50012BEE" w:rsidR="00F95FE5" w:rsidRDefault="00F54CCF" w:rsidP="00F95FE5">
      <w:pPr>
        <w:pStyle w:val="2"/>
        <w:spacing w:after="120"/>
      </w:pPr>
      <w:r>
        <w:rPr>
          <w:rFonts w:hint="eastAsia"/>
        </w:rPr>
        <w:t>2.3</w:t>
      </w:r>
      <w:r>
        <w:rPr>
          <w:rFonts w:hint="eastAsia"/>
        </w:rPr>
        <w:t>气体性能</w:t>
      </w:r>
    </w:p>
    <w:p w14:paraId="3835D27B" w14:textId="7CB0797F" w:rsidR="00811A3F" w:rsidRPr="00B347F9" w:rsidDel="00243793" w:rsidRDefault="00B22DD8" w:rsidP="00B22DD8">
      <w:pPr>
        <w:spacing w:after="120"/>
        <w:ind w:firstLineChars="200" w:firstLine="480"/>
        <w:rPr>
          <w:del w:id="63" w:author="somnus" w:date="2022-04-12T10:37:00Z"/>
          <w:color w:val="FF0000"/>
        </w:rPr>
      </w:pPr>
      <w:del w:id="64" w:author="somnus" w:date="2022-04-12T10:37:00Z">
        <w:r w:rsidRPr="00B347F9" w:rsidDel="00243793">
          <w:rPr>
            <w:rFonts w:hint="eastAsia"/>
            <w:color w:val="FF0000"/>
          </w:rPr>
          <w:delText>笑气即氧化亚氮，分子式是</w:delText>
        </w:r>
        <w:r w:rsidRPr="00B347F9" w:rsidDel="00243793">
          <w:rPr>
            <w:rFonts w:hint="eastAsia"/>
            <w:color w:val="FF0000"/>
          </w:rPr>
          <w:delText>N2O</w:delText>
        </w:r>
        <w:r w:rsidRPr="00B347F9" w:rsidDel="00243793">
          <w:rPr>
            <w:rFonts w:hint="eastAsia"/>
            <w:color w:val="FF0000"/>
          </w:rPr>
          <w:delText>，是一种毒性最小的吸入性镇静药。</w:delText>
        </w:r>
      </w:del>
    </w:p>
    <w:p w14:paraId="200B834D" w14:textId="5FCF4A8C" w:rsidR="00B22DD8" w:rsidRPr="00B347F9" w:rsidDel="00243793" w:rsidRDefault="00B22DD8" w:rsidP="00B22DD8">
      <w:pPr>
        <w:spacing w:after="120"/>
        <w:ind w:firstLineChars="200" w:firstLine="480"/>
        <w:rPr>
          <w:del w:id="65" w:author="somnus" w:date="2022-04-12T10:37:00Z"/>
          <w:color w:val="FF0000"/>
        </w:rPr>
      </w:pPr>
      <w:del w:id="66" w:author="somnus" w:date="2022-04-12T10:37:00Z">
        <w:r w:rsidRPr="00B347F9" w:rsidDel="00243793">
          <w:rPr>
            <w:rFonts w:hint="eastAsia"/>
            <w:color w:val="FF0000"/>
          </w:rPr>
          <w:delText>笑气理化性质：无色气体，无显著臭味。在</w:delText>
        </w:r>
        <w:r w:rsidRPr="00B347F9" w:rsidDel="00243793">
          <w:rPr>
            <w:rFonts w:hint="eastAsia"/>
            <w:color w:val="FF0000"/>
          </w:rPr>
          <w:delText>45</w:delText>
        </w:r>
        <w:r w:rsidRPr="00B347F9" w:rsidDel="00243793">
          <w:rPr>
            <w:rFonts w:hint="eastAsia"/>
            <w:color w:val="FF0000"/>
          </w:rPr>
          <w:delText>个大气压力下液化成蓝色液体于耐压钢筒中，性质稳定，不燃不爆，但能助燃。</w:delText>
        </w:r>
      </w:del>
    </w:p>
    <w:p w14:paraId="298C2032" w14:textId="5D2DEA61" w:rsidR="00B22DD8" w:rsidRPr="00B347F9" w:rsidDel="00243793" w:rsidRDefault="00B22DD8" w:rsidP="00B22DD8">
      <w:pPr>
        <w:spacing w:after="120"/>
        <w:ind w:firstLineChars="200" w:firstLine="480"/>
        <w:rPr>
          <w:del w:id="67" w:author="somnus" w:date="2022-04-12T10:37:00Z"/>
          <w:color w:val="FF0000"/>
        </w:rPr>
      </w:pPr>
      <w:del w:id="68" w:author="somnus" w:date="2022-04-12T10:37:00Z">
        <w:r w:rsidRPr="00B347F9" w:rsidDel="00243793">
          <w:rPr>
            <w:rFonts w:hint="eastAsia"/>
            <w:color w:val="FF0000"/>
          </w:rPr>
          <w:delText>笑气药理作用：笑气含量在</w:delText>
        </w:r>
        <w:r w:rsidRPr="00B347F9" w:rsidDel="00243793">
          <w:rPr>
            <w:rFonts w:hint="eastAsia"/>
            <w:color w:val="FF0000"/>
          </w:rPr>
          <w:delText xml:space="preserve"> 80%</w:delText>
        </w:r>
        <w:r w:rsidRPr="00B347F9" w:rsidDel="00243793">
          <w:rPr>
            <w:rFonts w:hint="eastAsia"/>
            <w:color w:val="FF0000"/>
          </w:rPr>
          <w:delText>以上才有麻醉作用；笑气含量在</w:delText>
        </w:r>
        <w:r w:rsidRPr="00B347F9" w:rsidDel="00243793">
          <w:rPr>
            <w:rFonts w:hint="eastAsia"/>
            <w:color w:val="FF0000"/>
          </w:rPr>
          <w:delText>30%</w:delText>
        </w:r>
        <w:r w:rsidRPr="00B347F9" w:rsidDel="00243793">
          <w:rPr>
            <w:rFonts w:hint="eastAsia"/>
            <w:color w:val="FF0000"/>
          </w:rPr>
          <w:delText>～</w:delText>
        </w:r>
        <w:r w:rsidRPr="00B347F9" w:rsidDel="00243793">
          <w:rPr>
            <w:rFonts w:hint="eastAsia"/>
            <w:color w:val="FF0000"/>
          </w:rPr>
          <w:delText>50%</w:delText>
        </w:r>
        <w:r w:rsidRPr="00B347F9" w:rsidDel="00243793">
          <w:rPr>
            <w:rFonts w:hint="eastAsia"/>
            <w:color w:val="FF0000"/>
          </w:rPr>
          <w:delText>时始有镇痛作用。对呼吸无明显影响，与血红蛋白不结合，对心、肺、肝、肾功能无损害。</w:delText>
        </w:r>
      </w:del>
    </w:p>
    <w:p w14:paraId="59FA7136" w14:textId="4BE30F50" w:rsidR="00B22DD8" w:rsidRPr="00B347F9" w:rsidDel="00243793" w:rsidRDefault="00B22DD8" w:rsidP="00B22DD8">
      <w:pPr>
        <w:spacing w:after="120"/>
        <w:ind w:firstLineChars="200" w:firstLine="480"/>
        <w:rPr>
          <w:del w:id="69" w:author="somnus" w:date="2022-04-12T10:37:00Z"/>
          <w:color w:val="FF0000"/>
        </w:rPr>
      </w:pPr>
      <w:del w:id="70" w:author="somnus" w:date="2022-04-12T10:37:00Z">
        <w:r w:rsidRPr="00B347F9" w:rsidDel="00243793">
          <w:rPr>
            <w:rFonts w:hint="eastAsia"/>
            <w:color w:val="FF0000"/>
          </w:rPr>
          <w:delText>笑气代谢途径：主要通过肺泡代谢，</w:delText>
        </w:r>
        <w:r w:rsidRPr="00B347F9" w:rsidDel="00243793">
          <w:rPr>
            <w:rFonts w:hint="eastAsia"/>
            <w:color w:val="FF0000"/>
          </w:rPr>
          <w:delText xml:space="preserve">0.004% </w:delText>
        </w:r>
        <w:r w:rsidRPr="00B347F9" w:rsidDel="00243793">
          <w:rPr>
            <w:rFonts w:hint="eastAsia"/>
            <w:color w:val="FF0000"/>
          </w:rPr>
          <w:delText>在消化道代谢。</w:delText>
        </w:r>
      </w:del>
    </w:p>
    <w:p w14:paraId="0C795E38" w14:textId="0C7DE725" w:rsidR="00B22DD8" w:rsidDel="00243793" w:rsidRDefault="00B22DD8" w:rsidP="00B22DD8">
      <w:pPr>
        <w:spacing w:after="120"/>
        <w:ind w:firstLineChars="200" w:firstLine="480"/>
        <w:rPr>
          <w:del w:id="71" w:author="somnus" w:date="2022-04-12T10:37:00Z"/>
          <w:color w:val="FF0000"/>
        </w:rPr>
      </w:pPr>
      <w:del w:id="72" w:author="somnus" w:date="2022-04-12T10:37:00Z">
        <w:r w:rsidRPr="00B347F9" w:rsidDel="00243793">
          <w:rPr>
            <w:rFonts w:hint="eastAsia"/>
            <w:color w:val="FF0000"/>
          </w:rPr>
          <w:delText>笑气临床用途：广泛用于手术的麻醉诱导、胃肠镜检查、分娩止痛及拔牙止痛。</w:delText>
        </w:r>
      </w:del>
    </w:p>
    <w:p w14:paraId="02C96AD8" w14:textId="339DC65C" w:rsidR="00C33FF1" w:rsidDel="00243793" w:rsidRDefault="00C33FF1" w:rsidP="00B22DD8">
      <w:pPr>
        <w:spacing w:after="120"/>
        <w:ind w:firstLineChars="200" w:firstLine="480"/>
        <w:rPr>
          <w:del w:id="73" w:author="somnus" w:date="2022-04-12T10:37:00Z"/>
          <w:color w:val="FF0000"/>
        </w:rPr>
      </w:pPr>
      <w:del w:id="74" w:author="somnus" w:date="2022-04-12T10:37:00Z">
        <w:r w:rsidRPr="00C33FF1" w:rsidDel="00243793">
          <w:rPr>
            <w:rFonts w:hint="eastAsia"/>
            <w:color w:val="FF0000"/>
          </w:rPr>
          <w:delText>患者吸入</w:delText>
        </w:r>
        <w:r w:rsidRPr="00C33FF1" w:rsidDel="00243793">
          <w:rPr>
            <w:rFonts w:hint="eastAsia"/>
            <w:color w:val="FF0000"/>
          </w:rPr>
          <w:delText>N2O</w:delText>
        </w:r>
        <w:r w:rsidRPr="00C33FF1" w:rsidDel="00243793">
          <w:rPr>
            <w:rFonts w:hint="eastAsia"/>
            <w:color w:val="FF0000"/>
          </w:rPr>
          <w:delText>（一氧化二氮）和</w:delText>
        </w:r>
        <w:r w:rsidRPr="00C33FF1" w:rsidDel="00243793">
          <w:rPr>
            <w:rFonts w:hint="eastAsia"/>
            <w:color w:val="FF0000"/>
          </w:rPr>
          <w:delText>O2</w:delText>
        </w:r>
        <w:r w:rsidRPr="00C33FF1" w:rsidDel="00243793">
          <w:rPr>
            <w:rFonts w:hint="eastAsia"/>
            <w:color w:val="FF0000"/>
          </w:rPr>
          <w:delText>（氧气）混合的气体，会起到很好的镇静、镇痛作用。一氧化二氮即笑气是一种临床上公认最安全的吸入性麻醉剂。它通过抑制患者中枢神经系统兴奋性神经物质的释放和神经冲动的传导及改变离子通道的通透性而产生药理作用。其最显著的特点是镇痛作用强而麻醉作用弱。这就是笑气作为理想的临床医学镇痛药的药理基础。</w:delText>
        </w:r>
      </w:del>
    </w:p>
    <w:p w14:paraId="4730188E" w14:textId="5CF4523A" w:rsidR="00C33FF1" w:rsidRPr="00C33FF1" w:rsidDel="00243793" w:rsidRDefault="00C33FF1" w:rsidP="00B22DD8">
      <w:pPr>
        <w:spacing w:after="120"/>
        <w:ind w:firstLineChars="200" w:firstLine="480"/>
        <w:rPr>
          <w:del w:id="75" w:author="somnus" w:date="2022-04-12T10:37:00Z"/>
          <w:color w:val="FF0000"/>
        </w:rPr>
      </w:pPr>
      <w:del w:id="76" w:author="somnus" w:date="2022-04-12T10:37:00Z">
        <w:r w:rsidRPr="00C33FF1" w:rsidDel="00243793">
          <w:rPr>
            <w:rFonts w:hint="eastAsia"/>
            <w:color w:val="FF0000"/>
          </w:rPr>
          <w:delText>笑气与氧气混合使用的安全性</w:delText>
        </w:r>
        <w:r w:rsidDel="00243793">
          <w:rPr>
            <w:rFonts w:hint="eastAsia"/>
            <w:color w:val="FF0000"/>
          </w:rPr>
          <w:delText>：</w:delText>
        </w:r>
        <w:r w:rsidRPr="00C33FF1" w:rsidDel="00243793">
          <w:rPr>
            <w:rFonts w:hint="eastAsia"/>
            <w:color w:val="FF0000"/>
          </w:rPr>
          <w:delText>不超过</w:delText>
        </w:r>
        <w:r w:rsidRPr="00C33FF1" w:rsidDel="00243793">
          <w:rPr>
            <w:rFonts w:hint="eastAsia"/>
            <w:color w:val="FF0000"/>
          </w:rPr>
          <w:delText>70%</w:delText>
        </w:r>
        <w:r w:rsidRPr="00C33FF1" w:rsidDel="00243793">
          <w:rPr>
            <w:rFonts w:hint="eastAsia"/>
            <w:color w:val="FF0000"/>
          </w:rPr>
          <w:delText>的</w:delText>
        </w:r>
        <w:r w:rsidRPr="00C33FF1" w:rsidDel="00243793">
          <w:rPr>
            <w:rFonts w:hint="eastAsia"/>
            <w:color w:val="FF0000"/>
          </w:rPr>
          <w:delText>N2O</w:delText>
        </w:r>
        <w:r w:rsidRPr="00C33FF1" w:rsidDel="00243793">
          <w:rPr>
            <w:rFonts w:hint="eastAsia"/>
            <w:color w:val="FF0000"/>
          </w:rPr>
          <w:delText>和不低于</w:delText>
        </w:r>
        <w:r w:rsidRPr="00C33FF1" w:rsidDel="00243793">
          <w:rPr>
            <w:rFonts w:hint="eastAsia"/>
            <w:color w:val="FF0000"/>
          </w:rPr>
          <w:delText>30%</w:delText>
        </w:r>
        <w:r w:rsidRPr="00C33FF1" w:rsidDel="00243793">
          <w:rPr>
            <w:rFonts w:hint="eastAsia"/>
            <w:color w:val="FF0000"/>
          </w:rPr>
          <w:delText>的</w:delText>
        </w:r>
        <w:r w:rsidRPr="00C33FF1" w:rsidDel="00243793">
          <w:rPr>
            <w:rFonts w:hint="eastAsia"/>
            <w:color w:val="FF0000"/>
          </w:rPr>
          <w:delText>O2</w:delText>
        </w:r>
        <w:r w:rsidRPr="00C33FF1" w:rsidDel="00243793">
          <w:rPr>
            <w:rFonts w:hint="eastAsia"/>
            <w:color w:val="FF0000"/>
          </w:rPr>
          <w:delText>是安全的，无低血氧症发生</w:delText>
        </w:r>
        <w:r w:rsidDel="00243793">
          <w:rPr>
            <w:rFonts w:hint="eastAsia"/>
            <w:color w:val="FF0000"/>
          </w:rPr>
          <w:delText>；</w:delText>
        </w:r>
        <w:r w:rsidRPr="00C33FF1" w:rsidDel="00243793">
          <w:rPr>
            <w:rFonts w:hint="eastAsia"/>
            <w:color w:val="FF0000"/>
          </w:rPr>
          <w:delText>病人被轻度镇静而对口头指示有反应，保护性反应如咳嗽和呕吐反射存在</w:delText>
        </w:r>
        <w:r w:rsidDel="00243793">
          <w:rPr>
            <w:rFonts w:hint="eastAsia"/>
            <w:color w:val="FF0000"/>
          </w:rPr>
          <w:delText>；</w:delText>
        </w:r>
        <w:r w:rsidRPr="00C33FF1" w:rsidDel="00243793">
          <w:rPr>
            <w:rFonts w:hint="eastAsia"/>
            <w:color w:val="FF0000"/>
          </w:rPr>
          <w:delText>起效和消除都很快，复苏只需要很短的时间</w:delText>
        </w:r>
        <w:r w:rsidDel="00243793">
          <w:rPr>
            <w:rFonts w:hint="eastAsia"/>
            <w:color w:val="FF0000"/>
          </w:rPr>
          <w:delText>；</w:delText>
        </w:r>
        <w:r w:rsidRPr="00C33FF1" w:rsidDel="00243793">
          <w:rPr>
            <w:rFonts w:hint="eastAsia"/>
            <w:color w:val="FF0000"/>
          </w:rPr>
          <w:delText>与血红蛋白不结合，对心、肺、肝、肾无影响</w:delText>
        </w:r>
        <w:r w:rsidDel="00243793">
          <w:rPr>
            <w:rFonts w:hint="eastAsia"/>
            <w:color w:val="FF0000"/>
          </w:rPr>
          <w:delText>。</w:delText>
        </w:r>
      </w:del>
    </w:p>
    <w:p w14:paraId="51957594" w14:textId="6031F325" w:rsidR="00F95FE5" w:rsidRPr="00F95FE5" w:rsidRDefault="00F95FE5" w:rsidP="00F95FE5">
      <w:pPr>
        <w:pStyle w:val="3"/>
        <w:spacing w:after="120"/>
      </w:pPr>
      <w:r w:rsidRPr="00F95FE5">
        <w:rPr>
          <w:rFonts w:hint="eastAsia"/>
        </w:rPr>
        <w:t>2.3.1</w:t>
      </w:r>
      <w:r w:rsidRPr="00F95FE5">
        <w:rPr>
          <w:rFonts w:hint="eastAsia"/>
        </w:rPr>
        <w:t>设备输入气体压力</w:t>
      </w:r>
    </w:p>
    <w:p w14:paraId="6DCC7D83" w14:textId="08FA3392" w:rsidR="00F95FE5" w:rsidRDefault="00F95FE5" w:rsidP="00F95FE5">
      <w:pPr>
        <w:spacing w:after="120"/>
        <w:ind w:firstLine="420"/>
      </w:pPr>
      <w:r>
        <w:rPr>
          <w:rFonts w:hint="eastAsia"/>
        </w:rPr>
        <w:t>2.3.1.1</w:t>
      </w:r>
      <w:r>
        <w:rPr>
          <w:rFonts w:hint="eastAsia"/>
        </w:rPr>
        <w:t>压力监测范围：</w:t>
      </w:r>
      <w:r>
        <w:rPr>
          <w:rFonts w:hint="eastAsia"/>
        </w:rPr>
        <w:t>0</w:t>
      </w:r>
      <w:r w:rsidR="006A3346">
        <w:rPr>
          <w:rFonts w:hint="eastAsia"/>
        </w:rPr>
        <w:t>K</w:t>
      </w:r>
      <w:r>
        <w:rPr>
          <w:rFonts w:hint="eastAsia"/>
        </w:rPr>
        <w:t>Pa</w:t>
      </w:r>
      <w:r>
        <w:t>~</w:t>
      </w:r>
      <w:r w:rsidR="006A3346">
        <w:rPr>
          <w:rFonts w:hint="eastAsia"/>
        </w:rPr>
        <w:t>500K</w:t>
      </w:r>
      <w:r>
        <w:t>pa</w:t>
      </w:r>
      <w:r>
        <w:rPr>
          <w:rFonts w:hint="eastAsia"/>
        </w:rPr>
        <w:t>。</w:t>
      </w:r>
    </w:p>
    <w:p w14:paraId="3E3605C1" w14:textId="6198DB13" w:rsidR="00F95FE5" w:rsidRDefault="00F95FE5" w:rsidP="00F95FE5">
      <w:pPr>
        <w:spacing w:after="120"/>
        <w:ind w:firstLine="420"/>
      </w:pPr>
      <w:r>
        <w:rPr>
          <w:rFonts w:hint="eastAsia"/>
        </w:rPr>
        <w:lastRenderedPageBreak/>
        <w:t>2.3.1.</w:t>
      </w:r>
      <w:r w:rsidR="007B0752">
        <w:t>2</w:t>
      </w:r>
      <w:r>
        <w:rPr>
          <w:rFonts w:hint="eastAsia"/>
        </w:rPr>
        <w:t>压力监测数字显示分辨率：</w:t>
      </w:r>
      <w:r>
        <w:rPr>
          <w:rFonts w:hint="eastAsia"/>
        </w:rPr>
        <w:t>0</w:t>
      </w:r>
      <w:r>
        <w:t>.01</w:t>
      </w:r>
      <w:r>
        <w:rPr>
          <w:rFonts w:hint="eastAsia"/>
        </w:rPr>
        <w:t>MPa</w:t>
      </w:r>
      <w:r>
        <w:rPr>
          <w:rFonts w:hint="eastAsia"/>
        </w:rPr>
        <w:t>。</w:t>
      </w:r>
    </w:p>
    <w:p w14:paraId="07771D6B" w14:textId="271DE39D" w:rsidR="00D819D8" w:rsidRDefault="00F95FE5" w:rsidP="00F95FE5">
      <w:pPr>
        <w:spacing w:after="120"/>
        <w:ind w:firstLine="420"/>
        <w:rPr>
          <w:szCs w:val="24"/>
        </w:rPr>
      </w:pPr>
      <w:r w:rsidRPr="00F95FE5">
        <w:rPr>
          <w:rFonts w:hint="eastAsia"/>
          <w:highlight w:val="yellow"/>
        </w:rPr>
        <w:t>2.3.1.</w:t>
      </w:r>
      <w:r w:rsidR="007B0752">
        <w:rPr>
          <w:highlight w:val="yellow"/>
        </w:rPr>
        <w:t>3</w:t>
      </w:r>
      <w:r w:rsidRPr="00F95FE5">
        <w:rPr>
          <w:rFonts w:hint="eastAsia"/>
          <w:highlight w:val="yellow"/>
        </w:rPr>
        <w:t>气源压力监测精度：</w:t>
      </w:r>
      <w:r w:rsidRPr="00F95FE5">
        <w:rPr>
          <w:rFonts w:hint="eastAsia"/>
          <w:szCs w:val="24"/>
          <w:highlight w:val="yellow"/>
        </w:rPr>
        <w:t>±（</w:t>
      </w:r>
      <w:r w:rsidR="006A3346">
        <w:rPr>
          <w:rFonts w:hint="eastAsia"/>
          <w:szCs w:val="24"/>
          <w:highlight w:val="yellow"/>
        </w:rPr>
        <w:t>20</w:t>
      </w:r>
      <w:r w:rsidR="006A3346" w:rsidRPr="006A3346">
        <w:t xml:space="preserve"> </w:t>
      </w:r>
      <w:r w:rsidR="006A3346" w:rsidRPr="006A3346">
        <w:rPr>
          <w:szCs w:val="24"/>
        </w:rPr>
        <w:t>Kpa</w:t>
      </w:r>
      <w:r w:rsidRPr="00F95FE5">
        <w:rPr>
          <w:rFonts w:hint="eastAsia"/>
          <w:szCs w:val="24"/>
          <w:highlight w:val="yellow"/>
        </w:rPr>
        <w:t xml:space="preserve"> +</w:t>
      </w:r>
      <w:r w:rsidRPr="00F95FE5">
        <w:rPr>
          <w:rFonts w:hint="eastAsia"/>
          <w:szCs w:val="24"/>
          <w:highlight w:val="yellow"/>
        </w:rPr>
        <w:t>实际读数的</w:t>
      </w:r>
      <w:r w:rsidRPr="00F95FE5">
        <w:rPr>
          <w:rFonts w:hint="eastAsia"/>
          <w:szCs w:val="24"/>
          <w:highlight w:val="yellow"/>
        </w:rPr>
        <w:t>8 %</w:t>
      </w:r>
      <w:r w:rsidRPr="00F95FE5">
        <w:rPr>
          <w:rFonts w:hint="eastAsia"/>
          <w:szCs w:val="24"/>
          <w:highlight w:val="yellow"/>
        </w:rPr>
        <w:t>）</w:t>
      </w:r>
    </w:p>
    <w:p w14:paraId="45A03082" w14:textId="6BFE3D62" w:rsidR="007B0752" w:rsidRDefault="007B0752" w:rsidP="007B0752">
      <w:pPr>
        <w:pStyle w:val="3"/>
        <w:spacing w:after="120"/>
        <w:rPr>
          <w:rFonts w:eastAsiaTheme="minorEastAsia"/>
        </w:rPr>
      </w:pPr>
      <w:r>
        <w:rPr>
          <w:rFonts w:hint="eastAsia"/>
          <w:lang w:eastAsia="zh-CN"/>
        </w:rPr>
        <w:t>2</w:t>
      </w:r>
      <w:r>
        <w:rPr>
          <w:lang w:eastAsia="zh-CN"/>
        </w:rPr>
        <w:t xml:space="preserve">.3.2 </w:t>
      </w:r>
      <w:r w:rsidRPr="007B0752">
        <w:rPr>
          <w:rFonts w:hint="eastAsia"/>
        </w:rPr>
        <w:t>设备输出气体压力（气道压力）</w:t>
      </w:r>
    </w:p>
    <w:p w14:paraId="1385D5BC" w14:textId="18CFF0CA" w:rsidR="007B0752" w:rsidRDefault="007B0752" w:rsidP="007B0752">
      <w:pPr>
        <w:spacing w:after="120"/>
        <w:ind w:firstLine="420"/>
      </w:pPr>
      <w:r w:rsidRPr="007B0752">
        <w:rPr>
          <w:rFonts w:hint="eastAsia"/>
        </w:rPr>
        <w:t>2</w:t>
      </w:r>
      <w:r w:rsidRPr="007B0752">
        <w:t xml:space="preserve">.3.2.1 </w:t>
      </w:r>
      <w:r w:rsidRPr="007B0752">
        <w:rPr>
          <w:rFonts w:hint="eastAsia"/>
        </w:rPr>
        <w:t>压力监测范围：</w:t>
      </w:r>
      <w:r w:rsidR="00EC6BA7">
        <w:rPr>
          <w:rFonts w:hint="eastAsia"/>
        </w:rPr>
        <w:t>-</w:t>
      </w:r>
      <w:r w:rsidR="00EC6BA7">
        <w:t>1</w:t>
      </w:r>
      <w:r w:rsidR="00EC6BA7">
        <w:rPr>
          <w:rFonts w:hint="eastAsia"/>
        </w:rPr>
        <w:t>k</w:t>
      </w:r>
      <w:r w:rsidR="00EC6BA7">
        <w:t>Pa~1kPa</w:t>
      </w:r>
      <w:r w:rsidR="0020319C">
        <w:rPr>
          <w:rFonts w:hint="eastAsia"/>
        </w:rPr>
        <w:t>。</w:t>
      </w:r>
    </w:p>
    <w:p w14:paraId="3B5EEDAB" w14:textId="0E1DB903" w:rsidR="007B0752" w:rsidRDefault="007B0752" w:rsidP="007B0752">
      <w:pPr>
        <w:spacing w:after="120"/>
        <w:ind w:firstLine="420"/>
      </w:pPr>
      <w:r>
        <w:rPr>
          <w:rFonts w:hint="eastAsia"/>
        </w:rPr>
        <w:t>2</w:t>
      </w:r>
      <w:r>
        <w:t xml:space="preserve">.3.2.2 </w:t>
      </w:r>
      <w:r>
        <w:rPr>
          <w:rFonts w:hint="eastAsia"/>
        </w:rPr>
        <w:t>气道压力监测最</w:t>
      </w:r>
      <w:r w:rsidRPr="00AF52C3">
        <w:rPr>
          <w:rFonts w:hint="eastAsia"/>
        </w:rPr>
        <w:t>大误差：±（</w:t>
      </w:r>
      <w:r>
        <w:rPr>
          <w:rFonts w:hint="eastAsia"/>
        </w:rPr>
        <w:t>10</w:t>
      </w:r>
      <w:r w:rsidRPr="006A3346">
        <w:rPr>
          <w:rFonts w:hint="eastAsia"/>
        </w:rPr>
        <w:t xml:space="preserve"> </w:t>
      </w:r>
      <w:r>
        <w:rPr>
          <w:rFonts w:hint="eastAsia"/>
        </w:rPr>
        <w:t>K</w:t>
      </w:r>
      <w:r>
        <w:t>pa</w:t>
      </w:r>
      <w:r w:rsidRPr="00AF52C3">
        <w:rPr>
          <w:rFonts w:hint="eastAsia"/>
        </w:rPr>
        <w:t>＋</w:t>
      </w:r>
      <w:r w:rsidRPr="00AF52C3">
        <w:rPr>
          <w:rFonts w:hint="eastAsia"/>
        </w:rPr>
        <w:t>4%</w:t>
      </w:r>
      <w:r w:rsidRPr="00AF52C3">
        <w:rPr>
          <w:rFonts w:hint="eastAsia"/>
        </w:rPr>
        <w:t>实际读数）。</w:t>
      </w:r>
    </w:p>
    <w:p w14:paraId="254F56EC" w14:textId="1F621BB4" w:rsidR="00095CB4" w:rsidRPr="007B0752" w:rsidRDefault="00095CB4" w:rsidP="007B0752">
      <w:pPr>
        <w:spacing w:after="120"/>
        <w:ind w:firstLine="420"/>
      </w:pPr>
      <w:r>
        <w:rPr>
          <w:rFonts w:hint="eastAsia"/>
        </w:rPr>
        <w:t>2</w:t>
      </w:r>
      <w:r>
        <w:t xml:space="preserve">.3.2.3 </w:t>
      </w:r>
      <w:r>
        <w:rPr>
          <w:rFonts w:hint="eastAsia"/>
        </w:rPr>
        <w:t>气道压力检测数字</w:t>
      </w:r>
      <w:r w:rsidR="008D1256">
        <w:rPr>
          <w:rFonts w:hint="eastAsia"/>
        </w:rPr>
        <w:t>显示</w:t>
      </w:r>
      <w:r>
        <w:rPr>
          <w:rFonts w:hint="eastAsia"/>
        </w:rPr>
        <w:t>分辨率：</w:t>
      </w:r>
      <w:r w:rsidR="00BB4A69">
        <w:rPr>
          <w:rFonts w:hint="eastAsia"/>
        </w:rPr>
        <w:t>1Pa</w:t>
      </w:r>
      <w:r w:rsidR="00BB4A69">
        <w:rPr>
          <w:rFonts w:hint="eastAsia"/>
        </w:rPr>
        <w:t>。</w:t>
      </w:r>
    </w:p>
    <w:p w14:paraId="12688B0D" w14:textId="03C62190" w:rsidR="00F95FE5" w:rsidRDefault="00F95FE5" w:rsidP="00F95FE5">
      <w:pPr>
        <w:pStyle w:val="3"/>
        <w:spacing w:after="120"/>
        <w:rPr>
          <w:lang w:eastAsia="zh-CN"/>
        </w:rPr>
      </w:pPr>
      <w:r>
        <w:rPr>
          <w:rFonts w:hint="eastAsia"/>
        </w:rPr>
        <w:t>2</w:t>
      </w:r>
      <w:commentRangeStart w:id="77"/>
      <w:r>
        <w:rPr>
          <w:rFonts w:hint="eastAsia"/>
        </w:rPr>
        <w:t>.3.</w:t>
      </w:r>
      <w:r w:rsidR="00A05D87">
        <w:t>3</w:t>
      </w:r>
      <w:r w:rsidRPr="00F95FE5">
        <w:rPr>
          <w:rFonts w:hint="eastAsia"/>
        </w:rPr>
        <w:t>气体流量监测</w:t>
      </w:r>
      <w:commentRangeEnd w:id="77"/>
      <w:r w:rsidR="003017A6">
        <w:rPr>
          <w:rStyle w:val="af9"/>
        </w:rPr>
        <w:commentReference w:id="77"/>
      </w:r>
    </w:p>
    <w:p w14:paraId="6934F3C1" w14:textId="68A2D03A" w:rsidR="00F95FE5" w:rsidRDefault="00F95FE5" w:rsidP="00F95FE5">
      <w:pPr>
        <w:spacing w:after="120"/>
        <w:ind w:firstLine="420"/>
      </w:pPr>
      <w:r>
        <w:rPr>
          <w:rFonts w:hint="eastAsia"/>
        </w:rPr>
        <w:t>2.3.</w:t>
      </w:r>
      <w:r w:rsidR="00A05D87">
        <w:t>3</w:t>
      </w:r>
      <w:r>
        <w:rPr>
          <w:rFonts w:hint="eastAsia"/>
        </w:rPr>
        <w:t>.1</w:t>
      </w:r>
      <w:r>
        <w:rPr>
          <w:rFonts w:hint="eastAsia"/>
        </w:rPr>
        <w:t>流量数值的显示单位：</w:t>
      </w:r>
      <w:r>
        <w:rPr>
          <w:rFonts w:hint="eastAsia"/>
        </w:rPr>
        <w:t>L/min</w:t>
      </w:r>
      <w:r>
        <w:rPr>
          <w:rFonts w:hint="eastAsia"/>
        </w:rPr>
        <w:t>。</w:t>
      </w:r>
    </w:p>
    <w:p w14:paraId="2F782CCC" w14:textId="3187DB70" w:rsidR="00F95FE5" w:rsidRDefault="00F95FE5" w:rsidP="00F95FE5">
      <w:pPr>
        <w:spacing w:after="120"/>
        <w:ind w:firstLine="420"/>
      </w:pPr>
      <w:r>
        <w:rPr>
          <w:rFonts w:hint="eastAsia"/>
        </w:rPr>
        <w:t>2.3.</w:t>
      </w:r>
      <w:r w:rsidR="00A05D87">
        <w:t>3</w:t>
      </w:r>
      <w:r>
        <w:rPr>
          <w:rFonts w:hint="eastAsia"/>
        </w:rPr>
        <w:t>.2</w:t>
      </w:r>
      <w:r>
        <w:t xml:space="preserve"> </w:t>
      </w:r>
      <w:r>
        <w:rPr>
          <w:rFonts w:hint="eastAsia"/>
        </w:rPr>
        <w:t>总流量的设定范围应是：</w:t>
      </w:r>
      <w:r>
        <w:rPr>
          <w:rFonts w:hint="eastAsia"/>
        </w:rPr>
        <w:t>0</w:t>
      </w:r>
      <w:r>
        <w:t>~20</w:t>
      </w:r>
      <w:r w:rsidRPr="00F95FE5">
        <w:rPr>
          <w:rFonts w:hint="eastAsia"/>
        </w:rPr>
        <w:t xml:space="preserve"> </w:t>
      </w:r>
      <w:r>
        <w:rPr>
          <w:rFonts w:hint="eastAsia"/>
        </w:rPr>
        <w:t>L/min</w:t>
      </w:r>
      <w:r>
        <w:rPr>
          <w:rFonts w:hint="eastAsia"/>
        </w:rPr>
        <w:t>。</w:t>
      </w:r>
    </w:p>
    <w:p w14:paraId="305B675A" w14:textId="6C4B87C1" w:rsidR="00F95FE5" w:rsidRDefault="00F95FE5" w:rsidP="00F95FE5">
      <w:pPr>
        <w:spacing w:after="120"/>
        <w:ind w:firstLine="420"/>
      </w:pPr>
      <w:r>
        <w:rPr>
          <w:rFonts w:hint="eastAsia"/>
        </w:rPr>
        <w:t>2.3.</w:t>
      </w:r>
      <w:r w:rsidR="00A05D87">
        <w:t>3</w:t>
      </w:r>
      <w:r>
        <w:rPr>
          <w:rFonts w:hint="eastAsia"/>
        </w:rPr>
        <w:t>.3</w:t>
      </w:r>
      <w:r>
        <w:t xml:space="preserve"> </w:t>
      </w:r>
      <w:r>
        <w:rPr>
          <w:rFonts w:hint="eastAsia"/>
        </w:rPr>
        <w:t>总流量设定的分辨率：</w:t>
      </w:r>
      <w:r>
        <w:rPr>
          <w:rFonts w:hint="eastAsia"/>
        </w:rPr>
        <w:t>0</w:t>
      </w:r>
      <w:r>
        <w:t>.1</w:t>
      </w:r>
      <w:r w:rsidRPr="000C5AE8">
        <w:rPr>
          <w:rFonts w:hint="eastAsia"/>
        </w:rPr>
        <w:t xml:space="preserve"> </w:t>
      </w:r>
      <w:r>
        <w:rPr>
          <w:rFonts w:hint="eastAsia"/>
        </w:rPr>
        <w:t>L/min</w:t>
      </w:r>
      <w:r>
        <w:rPr>
          <w:rFonts w:hint="eastAsia"/>
        </w:rPr>
        <w:t>。</w:t>
      </w:r>
    </w:p>
    <w:p w14:paraId="632CA82A" w14:textId="317E25E4" w:rsidR="007118C7" w:rsidRDefault="00F95FE5" w:rsidP="007118C7">
      <w:pPr>
        <w:spacing w:after="120"/>
        <w:ind w:firstLine="420"/>
      </w:pPr>
      <w:r>
        <w:rPr>
          <w:rFonts w:hint="eastAsia"/>
        </w:rPr>
        <w:t>2.3.</w:t>
      </w:r>
      <w:r w:rsidR="00A05D87">
        <w:t>3</w:t>
      </w:r>
      <w:r>
        <w:rPr>
          <w:rFonts w:hint="eastAsia"/>
        </w:rPr>
        <w:t>.4</w:t>
      </w:r>
      <w:r>
        <w:t xml:space="preserve"> </w:t>
      </w:r>
      <w:r w:rsidR="007118C7">
        <w:t>供气流量</w:t>
      </w:r>
      <w:r w:rsidR="007118C7">
        <w:rPr>
          <w:rFonts w:hint="eastAsia"/>
        </w:rPr>
        <w:t>监测</w:t>
      </w:r>
      <w:del w:id="78" w:author="XiaoKun" w:date="2022-06-23T08:35:00Z">
        <w:r w:rsidR="007118C7" w:rsidDel="00B66C37">
          <w:rPr>
            <w:rFonts w:hint="eastAsia"/>
          </w:rPr>
          <w:delText>精度</w:delText>
        </w:r>
      </w:del>
      <w:ins w:id="79" w:author="XiaoKun" w:date="2022-06-23T08:35:00Z">
        <w:r w:rsidR="00B66C37">
          <w:rPr>
            <w:rFonts w:hint="eastAsia"/>
          </w:rPr>
          <w:t>误差</w:t>
        </w:r>
      </w:ins>
      <w:r w:rsidR="007118C7">
        <w:rPr>
          <w:rFonts w:hint="eastAsia"/>
        </w:rPr>
        <w:t>：</w:t>
      </w:r>
      <w:r>
        <w:rPr>
          <w:rFonts w:hint="eastAsia"/>
        </w:rPr>
        <w:t>笑气、氧气、混合气体的流量在大于</w:t>
      </w:r>
      <w:r w:rsidRPr="00C20A7D">
        <w:t>1</w:t>
      </w:r>
      <w:r w:rsidRPr="00F95FE5">
        <w:rPr>
          <w:rFonts w:hint="eastAsia"/>
        </w:rPr>
        <w:t xml:space="preserve"> </w:t>
      </w:r>
      <w:r>
        <w:rPr>
          <w:rFonts w:hint="eastAsia"/>
        </w:rPr>
        <w:t>L/min</w:t>
      </w:r>
      <w:r>
        <w:rPr>
          <w:rFonts w:hint="eastAsia"/>
        </w:rPr>
        <w:t>时，监测的流量最大误差不得超过±（实际读数的</w:t>
      </w:r>
      <w:r>
        <w:rPr>
          <w:rFonts w:hint="eastAsia"/>
        </w:rPr>
        <w:t>1</w:t>
      </w:r>
      <w:r>
        <w:t>0%</w:t>
      </w:r>
      <w:r>
        <w:rPr>
          <w:rFonts w:hint="eastAsia"/>
        </w:rPr>
        <w:t>）</w:t>
      </w:r>
      <w:r w:rsidR="007118C7">
        <w:rPr>
          <w:rFonts w:hint="eastAsia"/>
        </w:rPr>
        <w:t>；小于</w:t>
      </w:r>
      <w:r w:rsidR="007118C7" w:rsidRPr="00C20A7D">
        <w:t xml:space="preserve">1 </w:t>
      </w:r>
      <w:r w:rsidR="007118C7">
        <w:rPr>
          <w:rFonts w:hint="eastAsia"/>
        </w:rPr>
        <w:t>L/min</w:t>
      </w:r>
      <w:r w:rsidR="007118C7">
        <w:rPr>
          <w:rFonts w:hint="eastAsia"/>
        </w:rPr>
        <w:t>时，监测的流量最大误差不得超过±（实际读数的</w:t>
      </w:r>
      <w:r w:rsidR="007118C7" w:rsidRPr="0016321C">
        <w:rPr>
          <w:color w:val="FF0000"/>
        </w:rPr>
        <w:t>20%</w:t>
      </w:r>
      <w:r w:rsidR="007118C7">
        <w:rPr>
          <w:rFonts w:hint="eastAsia"/>
        </w:rPr>
        <w:t>）。</w:t>
      </w:r>
    </w:p>
    <w:p w14:paraId="281299BA" w14:textId="392E522F" w:rsidR="00F95FE5" w:rsidRPr="0085469B" w:rsidRDefault="00F95FE5" w:rsidP="00F95FE5">
      <w:pPr>
        <w:spacing w:after="120"/>
        <w:ind w:firstLine="420"/>
      </w:pPr>
      <w:r>
        <w:rPr>
          <w:rFonts w:hint="eastAsia"/>
        </w:rPr>
        <w:t>2.3.</w:t>
      </w:r>
      <w:r w:rsidR="00A05D87">
        <w:t>3</w:t>
      </w:r>
      <w:r>
        <w:rPr>
          <w:rFonts w:hint="eastAsia"/>
        </w:rPr>
        <w:t>.</w:t>
      </w:r>
      <w:r w:rsidR="007118C7">
        <w:rPr>
          <w:rFonts w:hint="eastAsia"/>
        </w:rPr>
        <w:t>5</w:t>
      </w:r>
      <w:r>
        <w:t xml:space="preserve"> </w:t>
      </w:r>
      <w:r>
        <w:rPr>
          <w:rFonts w:hint="eastAsia"/>
        </w:rPr>
        <w:t>笑气、氧气、混合气体流量的显示分辨率：</w:t>
      </w:r>
      <w:r>
        <w:rPr>
          <w:rFonts w:hint="eastAsia"/>
        </w:rPr>
        <w:t>0</w:t>
      </w:r>
      <w:r>
        <w:t>.1</w:t>
      </w:r>
      <w:r w:rsidRPr="00F95FE5">
        <w:rPr>
          <w:rFonts w:hint="eastAsia"/>
        </w:rPr>
        <w:t xml:space="preserve"> </w:t>
      </w:r>
      <w:r>
        <w:rPr>
          <w:rFonts w:hint="eastAsia"/>
        </w:rPr>
        <w:t>L/min</w:t>
      </w:r>
      <w:r>
        <w:rPr>
          <w:rFonts w:hint="eastAsia"/>
        </w:rPr>
        <w:t>。</w:t>
      </w:r>
    </w:p>
    <w:p w14:paraId="41E6DBF1" w14:textId="2A13453A" w:rsidR="00F95FE5" w:rsidRDefault="00F95FE5" w:rsidP="00F95FE5">
      <w:pPr>
        <w:pStyle w:val="3"/>
        <w:spacing w:after="120"/>
      </w:pPr>
      <w:r>
        <w:rPr>
          <w:rFonts w:hint="eastAsia"/>
        </w:rPr>
        <w:t>2.3.</w:t>
      </w:r>
      <w:r w:rsidR="00A05D87">
        <w:t>4</w:t>
      </w:r>
      <w:r>
        <w:rPr>
          <w:rFonts w:hint="eastAsia"/>
        </w:rPr>
        <w:t>混合气体中笑气浓度</w:t>
      </w:r>
    </w:p>
    <w:p w14:paraId="783E697B" w14:textId="5F2A1280" w:rsidR="00F95FE5" w:rsidRDefault="00F95FE5" w:rsidP="00F95FE5">
      <w:pPr>
        <w:spacing w:after="120"/>
        <w:ind w:firstLine="420"/>
      </w:pPr>
      <w:r>
        <w:rPr>
          <w:rFonts w:hint="eastAsia"/>
        </w:rPr>
        <w:t>2.3.</w:t>
      </w:r>
      <w:r w:rsidR="00A05D87">
        <w:t>4</w:t>
      </w:r>
      <w:r>
        <w:rPr>
          <w:rFonts w:hint="eastAsia"/>
        </w:rPr>
        <w:t>.1</w:t>
      </w:r>
      <w:r>
        <w:rPr>
          <w:rFonts w:hint="eastAsia"/>
        </w:rPr>
        <w:t>混合气体中笑气浓度（用体积百分比</w:t>
      </w:r>
      <w:r>
        <w:rPr>
          <w:rFonts w:hint="eastAsia"/>
        </w:rPr>
        <w:t>V/V</w:t>
      </w:r>
      <w:r>
        <w:rPr>
          <w:rFonts w:hint="eastAsia"/>
        </w:rPr>
        <w:t>表示）的设定范围：</w:t>
      </w:r>
      <w:r>
        <w:rPr>
          <w:rFonts w:hint="eastAsia"/>
        </w:rPr>
        <w:t>0%~70%</w:t>
      </w:r>
      <w:r>
        <w:rPr>
          <w:rFonts w:hint="eastAsia"/>
        </w:rPr>
        <w:t>。</w:t>
      </w:r>
    </w:p>
    <w:p w14:paraId="0D6197B6" w14:textId="6F5561B6" w:rsidR="00F95FE5" w:rsidRDefault="00F95FE5" w:rsidP="00F95FE5">
      <w:pPr>
        <w:spacing w:after="120"/>
        <w:ind w:firstLine="420"/>
      </w:pPr>
      <w:r>
        <w:rPr>
          <w:rFonts w:hint="eastAsia"/>
        </w:rPr>
        <w:t>2.3.</w:t>
      </w:r>
      <w:r w:rsidR="00A05D87">
        <w:t>4</w:t>
      </w:r>
      <w:r>
        <w:rPr>
          <w:rFonts w:hint="eastAsia"/>
        </w:rPr>
        <w:t>.2</w:t>
      </w:r>
      <w:r>
        <w:rPr>
          <w:rFonts w:hint="eastAsia"/>
        </w:rPr>
        <w:t>笑气浓度的设定分辨率：</w:t>
      </w:r>
      <w:r>
        <w:rPr>
          <w:rFonts w:hint="eastAsia"/>
        </w:rPr>
        <w:t>1%</w:t>
      </w:r>
      <w:r>
        <w:rPr>
          <w:rFonts w:hint="eastAsia"/>
        </w:rPr>
        <w:t>。</w:t>
      </w:r>
    </w:p>
    <w:p w14:paraId="7405D68A" w14:textId="04890761" w:rsidR="00F95FE5" w:rsidDel="000F7FD1" w:rsidRDefault="00F95FE5" w:rsidP="00F95FE5">
      <w:pPr>
        <w:spacing w:after="120"/>
        <w:ind w:firstLine="420"/>
        <w:rPr>
          <w:del w:id="80" w:author="somnus" w:date="2022-03-15T15:05:00Z"/>
        </w:rPr>
      </w:pPr>
      <w:del w:id="81" w:author="somnus" w:date="2022-03-15T15:05:00Z">
        <w:r w:rsidDel="000F7FD1">
          <w:rPr>
            <w:rFonts w:hint="eastAsia"/>
          </w:rPr>
          <w:delText>2.3.3.3</w:delText>
        </w:r>
        <w:r w:rsidDel="000F7FD1">
          <w:rPr>
            <w:rFonts w:hint="eastAsia"/>
          </w:rPr>
          <w:delText>笑气浓度的监测</w:delText>
        </w:r>
        <w:commentRangeStart w:id="82"/>
        <w:r w:rsidDel="000F7FD1">
          <w:rPr>
            <w:rFonts w:hint="eastAsia"/>
          </w:rPr>
          <w:delText>误差</w:delText>
        </w:r>
      </w:del>
      <w:commentRangeEnd w:id="82"/>
      <w:r w:rsidR="000F7FD1">
        <w:rPr>
          <w:rStyle w:val="af9"/>
          <w:szCs w:val="20"/>
          <w:lang w:eastAsia="zh-TW"/>
        </w:rPr>
        <w:commentReference w:id="82"/>
      </w:r>
      <w:del w:id="83" w:author="somnus" w:date="2022-03-15T15:05:00Z">
        <w:r w:rsidDel="000F7FD1">
          <w:rPr>
            <w:rFonts w:hint="eastAsia"/>
          </w:rPr>
          <w:delText>：≤（</w:delText>
        </w:r>
        <w:r w:rsidDel="000F7FD1">
          <w:rPr>
            <w:rFonts w:hint="eastAsia"/>
          </w:rPr>
          <w:delText>2.5%</w:delText>
        </w:r>
        <w:r w:rsidDel="000F7FD1">
          <w:rPr>
            <w:rFonts w:hint="eastAsia"/>
          </w:rPr>
          <w:delText>的体积百分比＋气体浓度的</w:delText>
        </w:r>
        <w:r w:rsidDel="000F7FD1">
          <w:rPr>
            <w:rFonts w:hint="eastAsia"/>
          </w:rPr>
          <w:delText>2.5%</w:delText>
        </w:r>
        <w:r w:rsidDel="000F7FD1">
          <w:rPr>
            <w:rFonts w:hint="eastAsia"/>
          </w:rPr>
          <w:delText>）。</w:delText>
        </w:r>
      </w:del>
    </w:p>
    <w:p w14:paraId="68E66170" w14:textId="3EED1272" w:rsidR="00F95FE5" w:rsidRDefault="00F95FE5" w:rsidP="00F95FE5">
      <w:pPr>
        <w:spacing w:after="120"/>
        <w:ind w:firstLine="420"/>
      </w:pPr>
      <w:r>
        <w:rPr>
          <w:rFonts w:hint="eastAsia"/>
        </w:rPr>
        <w:t>2.3.</w:t>
      </w:r>
      <w:r w:rsidR="00A05D87">
        <w:t>4</w:t>
      </w:r>
      <w:r>
        <w:rPr>
          <w:rFonts w:hint="eastAsia"/>
        </w:rPr>
        <w:t>.</w:t>
      </w:r>
      <w:ins w:id="84" w:author="somnus" w:date="2022-03-15T15:05:00Z">
        <w:r w:rsidR="000F7FD1">
          <w:rPr>
            <w:rFonts w:hint="eastAsia"/>
          </w:rPr>
          <w:t>3</w:t>
        </w:r>
      </w:ins>
      <w:r>
        <w:rPr>
          <w:rFonts w:hint="eastAsia"/>
        </w:rPr>
        <w:t>笑气浓度数值在笑气浓度设定过程中可连续显示浓度数值。</w:t>
      </w:r>
    </w:p>
    <w:p w14:paraId="3CB90D29" w14:textId="4D6DECE9" w:rsidR="00F95FE5" w:rsidRDefault="00F95FE5" w:rsidP="00F95FE5">
      <w:pPr>
        <w:pStyle w:val="3"/>
        <w:spacing w:after="120"/>
      </w:pPr>
      <w:r>
        <w:rPr>
          <w:rFonts w:hint="eastAsia"/>
        </w:rPr>
        <w:t>2.3.</w:t>
      </w:r>
      <w:r w:rsidR="00A05D87">
        <w:t>5</w:t>
      </w:r>
      <w:r>
        <w:rPr>
          <w:rFonts w:hint="eastAsia"/>
        </w:rPr>
        <w:t>混合气体中氧气浓度</w:t>
      </w:r>
    </w:p>
    <w:p w14:paraId="0C3C607D" w14:textId="1C26E3AD" w:rsidR="00F95FE5" w:rsidRDefault="00F95FE5" w:rsidP="00F95FE5">
      <w:pPr>
        <w:spacing w:after="120"/>
        <w:ind w:firstLine="420"/>
      </w:pPr>
      <w:r>
        <w:rPr>
          <w:rFonts w:hint="eastAsia"/>
        </w:rPr>
        <w:t>2.3.</w:t>
      </w:r>
      <w:r w:rsidR="00A05D87">
        <w:t>5</w:t>
      </w:r>
      <w:r>
        <w:rPr>
          <w:rFonts w:hint="eastAsia"/>
        </w:rPr>
        <w:t>.1</w:t>
      </w:r>
      <w:r>
        <w:rPr>
          <w:rFonts w:hint="eastAsia"/>
        </w:rPr>
        <w:t>混合气体中氧气浓度（用体积百分比</w:t>
      </w:r>
      <w:r>
        <w:rPr>
          <w:rFonts w:hint="eastAsia"/>
        </w:rPr>
        <w:t>V/V</w:t>
      </w:r>
      <w:r>
        <w:rPr>
          <w:rFonts w:hint="eastAsia"/>
        </w:rPr>
        <w:t>表示）的设定范围：</w:t>
      </w:r>
      <w:r w:rsidR="004F6045">
        <w:rPr>
          <w:rFonts w:hint="eastAsia"/>
        </w:rPr>
        <w:t>30</w:t>
      </w:r>
      <w:r>
        <w:rPr>
          <w:rFonts w:hint="eastAsia"/>
        </w:rPr>
        <w:t>%~</w:t>
      </w:r>
      <w:r w:rsidR="004F6045">
        <w:rPr>
          <w:rFonts w:hint="eastAsia"/>
        </w:rPr>
        <w:t>10</w:t>
      </w:r>
      <w:r>
        <w:rPr>
          <w:rFonts w:hint="eastAsia"/>
        </w:rPr>
        <w:t>0%</w:t>
      </w:r>
      <w:r>
        <w:rPr>
          <w:rFonts w:hint="eastAsia"/>
        </w:rPr>
        <w:t>。</w:t>
      </w:r>
    </w:p>
    <w:p w14:paraId="034E4D3E" w14:textId="604B84F8" w:rsidR="00F95FE5" w:rsidRDefault="00F95FE5" w:rsidP="00F95FE5">
      <w:pPr>
        <w:spacing w:after="120"/>
        <w:ind w:firstLine="420"/>
      </w:pPr>
      <w:r>
        <w:rPr>
          <w:rFonts w:hint="eastAsia"/>
        </w:rPr>
        <w:t>2.3.</w:t>
      </w:r>
      <w:r w:rsidR="00A05D87">
        <w:t>5</w:t>
      </w:r>
      <w:r>
        <w:rPr>
          <w:rFonts w:hint="eastAsia"/>
        </w:rPr>
        <w:t>.2</w:t>
      </w:r>
      <w:r>
        <w:rPr>
          <w:rFonts w:hint="eastAsia"/>
        </w:rPr>
        <w:t>氧气浓度的设定分辨率：</w:t>
      </w:r>
      <w:r>
        <w:rPr>
          <w:rFonts w:hint="eastAsia"/>
        </w:rPr>
        <w:t>1%</w:t>
      </w:r>
      <w:r>
        <w:rPr>
          <w:rFonts w:hint="eastAsia"/>
        </w:rPr>
        <w:t>。</w:t>
      </w:r>
    </w:p>
    <w:p w14:paraId="6DF5EEFB" w14:textId="44E4CB72" w:rsidR="00F95FE5" w:rsidRDefault="00F95FE5" w:rsidP="00F95FE5">
      <w:pPr>
        <w:spacing w:after="120"/>
        <w:ind w:firstLine="420"/>
      </w:pPr>
      <w:r>
        <w:rPr>
          <w:rFonts w:hint="eastAsia"/>
        </w:rPr>
        <w:lastRenderedPageBreak/>
        <w:t>2.3.</w:t>
      </w:r>
      <w:r w:rsidR="00A05D87">
        <w:t>5</w:t>
      </w:r>
      <w:r>
        <w:rPr>
          <w:rFonts w:hint="eastAsia"/>
        </w:rPr>
        <w:t>.3</w:t>
      </w:r>
      <w:r>
        <w:rPr>
          <w:rFonts w:hint="eastAsia"/>
        </w:rPr>
        <w:t>氧气浓度的监测误差：≤（</w:t>
      </w:r>
      <w:r>
        <w:rPr>
          <w:rFonts w:hint="eastAsia"/>
        </w:rPr>
        <w:t>2.5%</w:t>
      </w:r>
      <w:r>
        <w:rPr>
          <w:rFonts w:hint="eastAsia"/>
        </w:rPr>
        <w:t>的体积百分比＋气体浓度的</w:t>
      </w:r>
      <w:r>
        <w:rPr>
          <w:rFonts w:hint="eastAsia"/>
        </w:rPr>
        <w:t>2.5%</w:t>
      </w:r>
      <w:r>
        <w:rPr>
          <w:rFonts w:hint="eastAsia"/>
        </w:rPr>
        <w:t>）。</w:t>
      </w:r>
    </w:p>
    <w:p w14:paraId="6664020C" w14:textId="5F5709BD" w:rsidR="00F95FE5" w:rsidRDefault="00F95FE5" w:rsidP="00F95FE5">
      <w:pPr>
        <w:spacing w:after="120"/>
        <w:ind w:firstLine="420"/>
      </w:pPr>
      <w:r w:rsidRPr="00FF25EB">
        <w:rPr>
          <w:rFonts w:hint="eastAsia"/>
          <w:highlight w:val="yellow"/>
        </w:rPr>
        <w:t>2.3.</w:t>
      </w:r>
      <w:r w:rsidR="00A05D87">
        <w:rPr>
          <w:highlight w:val="yellow"/>
        </w:rPr>
        <w:t>5</w:t>
      </w:r>
      <w:r w:rsidRPr="00FF25EB">
        <w:rPr>
          <w:rFonts w:hint="eastAsia"/>
          <w:highlight w:val="yellow"/>
        </w:rPr>
        <w:t>.4</w:t>
      </w:r>
      <w:r w:rsidRPr="00FF25EB">
        <w:rPr>
          <w:rFonts w:hint="eastAsia"/>
          <w:highlight w:val="yellow"/>
        </w:rPr>
        <w:t>氧气浓度控制误差：≤±</w:t>
      </w:r>
      <w:r w:rsidRPr="00FF25EB">
        <w:rPr>
          <w:rFonts w:hint="eastAsia"/>
          <w:highlight w:val="yellow"/>
        </w:rPr>
        <w:t>5%</w:t>
      </w:r>
      <w:r w:rsidRPr="00FF25EB">
        <w:rPr>
          <w:rFonts w:hint="eastAsia"/>
          <w:highlight w:val="yellow"/>
        </w:rPr>
        <w:t>（体积百分比）</w:t>
      </w:r>
    </w:p>
    <w:p w14:paraId="740989F1" w14:textId="44955F30" w:rsidR="00F95FE5" w:rsidDel="00243793" w:rsidRDefault="00413257" w:rsidP="00FF25EB">
      <w:pPr>
        <w:spacing w:after="120"/>
        <w:ind w:firstLine="420"/>
        <w:rPr>
          <w:del w:id="85" w:author="somnus" w:date="2022-04-12T10:38:00Z"/>
        </w:rPr>
      </w:pPr>
      <w:del w:id="86" w:author="somnus" w:date="2022-04-12T10:38:00Z">
        <w:r w:rsidDel="00243793">
          <w:delText>2.3.</w:delText>
        </w:r>
        <w:r w:rsidR="00A05D87" w:rsidDel="00243793">
          <w:delText>5</w:delText>
        </w:r>
        <w:r w:rsidDel="00243793">
          <w:delText>.5</w:delText>
        </w:r>
        <w:r w:rsidR="00F95FE5" w:rsidDel="00243793">
          <w:rPr>
            <w:rFonts w:hint="eastAsia"/>
          </w:rPr>
          <w:delText>通入纯笑气时，氧浓度监测读数应在</w:delText>
        </w:r>
        <w:r w:rsidR="00F95FE5" w:rsidDel="00243793">
          <w:rPr>
            <w:rFonts w:hint="eastAsia"/>
          </w:rPr>
          <w:delText>0</w:delText>
        </w:r>
        <w:r w:rsidR="00F95FE5" w:rsidDel="00243793">
          <w:delText>~2.5%</w:delText>
        </w:r>
        <w:r w:rsidR="00F95FE5" w:rsidDel="00243793">
          <w:rPr>
            <w:rFonts w:hint="eastAsia"/>
          </w:rPr>
          <w:delText>范围内；通入新鲜空气时，氧浓度监测读数应在</w:delText>
        </w:r>
        <w:r w:rsidR="00F95FE5" w:rsidDel="00243793">
          <w:rPr>
            <w:rFonts w:hint="eastAsia"/>
          </w:rPr>
          <w:delText>1</w:delText>
        </w:r>
        <w:r w:rsidR="00F95FE5" w:rsidDel="00243793">
          <w:delText>7.9%~23.9%</w:delText>
        </w:r>
        <w:r w:rsidR="00F95FE5" w:rsidDel="00243793">
          <w:rPr>
            <w:rFonts w:hint="eastAsia"/>
          </w:rPr>
          <w:delText>范围内；通入纯氧气时，氧浓度监测读数应在</w:delText>
        </w:r>
        <w:r w:rsidR="00F95FE5" w:rsidDel="00243793">
          <w:rPr>
            <w:rFonts w:hint="eastAsia"/>
          </w:rPr>
          <w:delText>9</w:delText>
        </w:r>
        <w:r w:rsidR="00F95FE5" w:rsidDel="00243793">
          <w:delText>5%~100%</w:delText>
        </w:r>
        <w:r w:rsidR="00F95FE5" w:rsidDel="00243793">
          <w:rPr>
            <w:rFonts w:hint="eastAsia"/>
          </w:rPr>
          <w:delText>范围内。</w:delText>
        </w:r>
      </w:del>
    </w:p>
    <w:p w14:paraId="47526365" w14:textId="34C727C7" w:rsidR="00FF25EB" w:rsidRDefault="00FF25EB" w:rsidP="00FF25EB">
      <w:pPr>
        <w:pStyle w:val="3"/>
        <w:spacing w:after="120"/>
      </w:pPr>
      <w:r>
        <w:rPr>
          <w:rFonts w:hint="eastAsia"/>
        </w:rPr>
        <w:t>2.3.</w:t>
      </w:r>
      <w:r w:rsidR="0077162B">
        <w:t>6</w:t>
      </w:r>
      <w:r>
        <w:rPr>
          <w:rFonts w:hint="eastAsia"/>
        </w:rPr>
        <w:t>快速供氧</w:t>
      </w:r>
    </w:p>
    <w:p w14:paraId="39507117" w14:textId="6017E6F6" w:rsidR="00FF25EB" w:rsidRPr="004401F4" w:rsidRDefault="00FF25EB" w:rsidP="00FF25EB">
      <w:pPr>
        <w:spacing w:after="120"/>
        <w:ind w:firstLine="420"/>
      </w:pPr>
      <w:r>
        <w:rPr>
          <w:rFonts w:hint="eastAsia"/>
        </w:rPr>
        <w:t>2.3.</w:t>
      </w:r>
      <w:r w:rsidR="0077162B">
        <w:t>6</w:t>
      </w:r>
      <w:r>
        <w:rPr>
          <w:rFonts w:hint="eastAsia"/>
        </w:rPr>
        <w:t>.1</w:t>
      </w:r>
      <w:r w:rsidR="007118C7">
        <w:rPr>
          <w:rFonts w:hint="eastAsia"/>
        </w:rPr>
        <w:t>快速供氧流量：</w:t>
      </w:r>
      <w:r>
        <w:rPr>
          <w:rFonts w:hint="eastAsia"/>
        </w:rPr>
        <w:t>气体输送系统应有一按钮，允许操作者直接把浓度为</w:t>
      </w:r>
      <w:r>
        <w:rPr>
          <w:rFonts w:hint="eastAsia"/>
        </w:rPr>
        <w:t>100%</w:t>
      </w:r>
      <w:r>
        <w:rPr>
          <w:rFonts w:hint="eastAsia"/>
        </w:rPr>
        <w:t>，流量在</w:t>
      </w:r>
      <w:r>
        <w:rPr>
          <w:rFonts w:hint="eastAsia"/>
        </w:rPr>
        <w:t>2</w:t>
      </w:r>
      <w:r>
        <w:t>5</w:t>
      </w:r>
      <w:r w:rsidR="00581C85" w:rsidRPr="00581C85">
        <w:rPr>
          <w:rFonts w:hint="eastAsia"/>
        </w:rPr>
        <w:t xml:space="preserve"> </w:t>
      </w:r>
      <w:r w:rsidR="00581C85">
        <w:rPr>
          <w:rFonts w:hint="eastAsia"/>
        </w:rPr>
        <w:t>L/min</w:t>
      </w:r>
      <w:r w:rsidR="00581C85">
        <w:t xml:space="preserve"> </w:t>
      </w:r>
      <w:r>
        <w:t>~75</w:t>
      </w:r>
      <w:r w:rsidR="00581C85" w:rsidRPr="00581C85">
        <w:rPr>
          <w:rFonts w:hint="eastAsia"/>
        </w:rPr>
        <w:t xml:space="preserve"> </w:t>
      </w:r>
      <w:r w:rsidR="00581C85">
        <w:rPr>
          <w:rFonts w:hint="eastAsia"/>
        </w:rPr>
        <w:t>L/min</w:t>
      </w:r>
      <w:r>
        <w:rPr>
          <w:rFonts w:hint="eastAsia"/>
        </w:rPr>
        <w:t>之间的纯氧送至混合气体出口。</w:t>
      </w:r>
    </w:p>
    <w:p w14:paraId="5E0F5E96" w14:textId="12524C3A" w:rsidR="00FF25EB" w:rsidRDefault="00FF25EB" w:rsidP="00FF25EB">
      <w:pPr>
        <w:spacing w:after="120"/>
        <w:ind w:firstLine="420"/>
      </w:pPr>
      <w:r>
        <w:rPr>
          <w:rFonts w:hint="eastAsia"/>
        </w:rPr>
        <w:t>2.3.</w:t>
      </w:r>
      <w:r w:rsidR="0077162B">
        <w:t>6</w:t>
      </w:r>
      <w:r>
        <w:rPr>
          <w:rFonts w:hint="eastAsia"/>
        </w:rPr>
        <w:t>.2</w:t>
      </w:r>
      <w:r>
        <w:t xml:space="preserve"> </w:t>
      </w:r>
      <w:r>
        <w:rPr>
          <w:rFonts w:hint="eastAsia"/>
        </w:rPr>
        <w:t>快速供氧按钮在没有操作时应处于常开状态。</w:t>
      </w:r>
    </w:p>
    <w:p w14:paraId="0EAC9B87" w14:textId="77872BE2" w:rsidR="00FF25EB" w:rsidRDefault="00FF25EB" w:rsidP="00FF25EB">
      <w:pPr>
        <w:spacing w:after="120"/>
        <w:ind w:firstLine="420"/>
      </w:pPr>
      <w:r>
        <w:rPr>
          <w:rFonts w:hint="eastAsia"/>
        </w:rPr>
        <w:t>2.3.</w:t>
      </w:r>
      <w:r w:rsidR="0077162B">
        <w:t>6</w:t>
      </w:r>
      <w:r>
        <w:rPr>
          <w:rFonts w:hint="eastAsia"/>
        </w:rPr>
        <w:t>.3</w:t>
      </w:r>
      <w:r>
        <w:t xml:space="preserve"> </w:t>
      </w:r>
      <w:r>
        <w:rPr>
          <w:rFonts w:hint="eastAsia"/>
        </w:rPr>
        <w:t>快速供氧按钮应是单手操作，在放手后快速供氧功能应能自动关闭。</w:t>
      </w:r>
    </w:p>
    <w:p w14:paraId="6647589F" w14:textId="25CE0F4C" w:rsidR="00FF25EB" w:rsidRDefault="00FF25EB" w:rsidP="00FF25EB">
      <w:pPr>
        <w:pStyle w:val="3"/>
        <w:spacing w:after="120"/>
      </w:pPr>
      <w:r>
        <w:rPr>
          <w:rFonts w:hint="eastAsia"/>
        </w:rPr>
        <w:t>2.3.</w:t>
      </w:r>
      <w:r w:rsidR="0077162B">
        <w:t>7</w:t>
      </w:r>
      <w:r>
        <w:rPr>
          <w:rFonts w:hint="eastAsia"/>
        </w:rPr>
        <w:t>混合气体最大限制压力</w:t>
      </w:r>
    </w:p>
    <w:p w14:paraId="0F1788F8" w14:textId="28164ACF" w:rsidR="00FF25EB" w:rsidRDefault="00FF25EB" w:rsidP="00FF25EB">
      <w:pPr>
        <w:spacing w:after="120"/>
        <w:ind w:firstLine="420"/>
      </w:pPr>
      <w:r>
        <w:rPr>
          <w:rFonts w:hint="eastAsia"/>
        </w:rPr>
        <w:t>笑气吸入镇痛</w:t>
      </w:r>
      <w:r w:rsidRPr="00843BA8">
        <w:rPr>
          <w:rFonts w:hint="eastAsia"/>
        </w:rPr>
        <w:t>在正常状态和单一故障状态下</w:t>
      </w:r>
      <w:r>
        <w:rPr>
          <w:rFonts w:hint="eastAsia"/>
        </w:rPr>
        <w:t>，混合气体最大限制压力</w:t>
      </w:r>
      <w:r w:rsidRPr="00843BA8">
        <w:rPr>
          <w:rFonts w:hint="eastAsia"/>
        </w:rPr>
        <w:t>不应超过</w:t>
      </w:r>
      <w:r w:rsidRPr="00843BA8">
        <w:rPr>
          <w:rFonts w:hint="eastAsia"/>
        </w:rPr>
        <w:t>12.5kPa</w:t>
      </w:r>
      <w:r>
        <w:rPr>
          <w:rFonts w:hint="eastAsia"/>
        </w:rPr>
        <w:t>。</w:t>
      </w:r>
    </w:p>
    <w:p w14:paraId="4E4DEC9E" w14:textId="08844F3E" w:rsidR="007118C7" w:rsidRPr="009246EC" w:rsidRDefault="007118C7" w:rsidP="009246EC">
      <w:pPr>
        <w:pStyle w:val="3"/>
        <w:spacing w:after="120"/>
      </w:pPr>
      <w:r w:rsidRPr="009246EC">
        <w:rPr>
          <w:rFonts w:hint="eastAsia"/>
        </w:rPr>
        <w:t>2.3.</w:t>
      </w:r>
      <w:r w:rsidR="0077162B" w:rsidRPr="009246EC">
        <w:t>8</w:t>
      </w:r>
      <w:r w:rsidRPr="009246EC">
        <w:rPr>
          <w:rFonts w:hint="eastAsia"/>
        </w:rPr>
        <w:t>废气净化传递和收集装置</w:t>
      </w:r>
    </w:p>
    <w:p w14:paraId="7A40BAE4" w14:textId="7BFBAB7D" w:rsidR="00FF25EB" w:rsidRDefault="007118C7" w:rsidP="007118C7">
      <w:pPr>
        <w:spacing w:after="120"/>
        <w:ind w:firstLine="420"/>
      </w:pPr>
      <w:r w:rsidRPr="00A42B57">
        <w:rPr>
          <w:rFonts w:hint="eastAsia"/>
          <w:highlight w:val="yellow"/>
        </w:rPr>
        <w:t>笑气吸入镇静镇痛装置应有连接废气净化传递和收集系统的装置，废气净化传递和收集系统的装置应符合</w:t>
      </w:r>
      <w:r w:rsidRPr="00A42B57">
        <w:rPr>
          <w:highlight w:val="yellow"/>
        </w:rPr>
        <w:t>YY 0635.2</w:t>
      </w:r>
      <w:r w:rsidRPr="00A42B57">
        <w:rPr>
          <w:rFonts w:hint="eastAsia"/>
          <w:highlight w:val="yellow"/>
        </w:rPr>
        <w:t>-2009</w:t>
      </w:r>
      <w:r w:rsidRPr="00A42B57">
        <w:rPr>
          <w:rFonts w:hint="eastAsia"/>
          <w:highlight w:val="yellow"/>
        </w:rPr>
        <w:t>的要求。</w:t>
      </w:r>
    </w:p>
    <w:p w14:paraId="00EED6B8" w14:textId="06F2C7A8" w:rsidR="007118C7" w:rsidRDefault="007118C7" w:rsidP="009246EC">
      <w:pPr>
        <w:pStyle w:val="3"/>
        <w:spacing w:after="120"/>
      </w:pPr>
      <w:r>
        <w:rPr>
          <w:rFonts w:hint="eastAsia"/>
        </w:rPr>
        <w:t>2.3.</w:t>
      </w:r>
      <w:r w:rsidR="0077162B">
        <w:t>9</w:t>
      </w:r>
      <w:r>
        <w:rPr>
          <w:rFonts w:hint="eastAsia"/>
        </w:rPr>
        <w:t>气体连接口</w:t>
      </w:r>
    </w:p>
    <w:p w14:paraId="0A220DA0" w14:textId="40E874B1" w:rsidR="007118C7" w:rsidRPr="007A5DD2" w:rsidRDefault="007118C7" w:rsidP="00303253">
      <w:pPr>
        <w:spacing w:after="120"/>
        <w:ind w:firstLine="420"/>
        <w:rPr>
          <w:highlight w:val="yellow"/>
        </w:rPr>
      </w:pPr>
      <w:r w:rsidRPr="007A5DD2">
        <w:rPr>
          <w:rFonts w:hint="eastAsia"/>
          <w:highlight w:val="yellow"/>
        </w:rPr>
        <w:t>2.3.</w:t>
      </w:r>
      <w:r w:rsidR="0077162B" w:rsidRPr="007A5DD2">
        <w:rPr>
          <w:highlight w:val="yellow"/>
        </w:rPr>
        <w:t>9</w:t>
      </w:r>
      <w:r w:rsidRPr="007A5DD2">
        <w:rPr>
          <w:rFonts w:hint="eastAsia"/>
          <w:highlight w:val="yellow"/>
        </w:rPr>
        <w:t>.1</w:t>
      </w:r>
      <w:r w:rsidRPr="007A5DD2">
        <w:rPr>
          <w:rFonts w:hint="eastAsia"/>
          <w:highlight w:val="yellow"/>
        </w:rPr>
        <w:t>与医用气瓶的连接：</w:t>
      </w:r>
      <w:r w:rsidR="00581C85" w:rsidRPr="007A5DD2">
        <w:rPr>
          <w:rFonts w:hint="eastAsia"/>
          <w:highlight w:val="yellow"/>
        </w:rPr>
        <w:t>应</w:t>
      </w:r>
      <w:commentRangeStart w:id="87"/>
      <w:r w:rsidR="00581C85" w:rsidRPr="007A5DD2">
        <w:rPr>
          <w:rFonts w:hint="eastAsia"/>
          <w:highlight w:val="yellow"/>
        </w:rPr>
        <w:t>符合</w:t>
      </w:r>
      <w:r w:rsidR="00581C85" w:rsidRPr="007A5DD2">
        <w:rPr>
          <w:rFonts w:hint="eastAsia"/>
          <w:highlight w:val="yellow"/>
        </w:rPr>
        <w:t>ISO 407</w:t>
      </w:r>
      <w:r w:rsidR="00DE0D03" w:rsidRPr="007A5DD2">
        <w:rPr>
          <w:rFonts w:hint="eastAsia"/>
          <w:highlight w:val="yellow"/>
        </w:rPr>
        <w:t>-2021</w:t>
      </w:r>
      <w:r w:rsidR="00581C85" w:rsidRPr="007A5DD2">
        <w:rPr>
          <w:rFonts w:hint="eastAsia"/>
          <w:highlight w:val="yellow"/>
        </w:rPr>
        <w:t>或</w:t>
      </w:r>
      <w:r w:rsidR="00581C85" w:rsidRPr="007A5DD2">
        <w:rPr>
          <w:rFonts w:hint="eastAsia"/>
          <w:highlight w:val="yellow"/>
        </w:rPr>
        <w:t>ISO 5145</w:t>
      </w:r>
      <w:commentRangeEnd w:id="87"/>
      <w:r w:rsidR="00581C85" w:rsidRPr="007A5DD2">
        <w:rPr>
          <w:rStyle w:val="af9"/>
          <w:szCs w:val="20"/>
          <w:highlight w:val="yellow"/>
          <w:lang w:eastAsia="zh-TW"/>
        </w:rPr>
        <w:commentReference w:id="87"/>
      </w:r>
      <w:r w:rsidR="00DE0D03" w:rsidRPr="007A5DD2">
        <w:rPr>
          <w:rFonts w:hint="eastAsia"/>
          <w:highlight w:val="yellow"/>
        </w:rPr>
        <w:t>-2017</w:t>
      </w:r>
    </w:p>
    <w:p w14:paraId="66200799" w14:textId="72765759" w:rsidR="007118C7" w:rsidRPr="007A5DD2" w:rsidRDefault="007118C7" w:rsidP="00303253">
      <w:pPr>
        <w:spacing w:after="120"/>
        <w:ind w:firstLine="420"/>
        <w:rPr>
          <w:highlight w:val="yellow"/>
        </w:rPr>
      </w:pPr>
      <w:r w:rsidRPr="007A5DD2">
        <w:rPr>
          <w:rFonts w:hint="eastAsia"/>
          <w:highlight w:val="yellow"/>
        </w:rPr>
        <w:t>2.3.</w:t>
      </w:r>
      <w:r w:rsidR="0077162B" w:rsidRPr="007A5DD2">
        <w:rPr>
          <w:highlight w:val="yellow"/>
        </w:rPr>
        <w:t>9</w:t>
      </w:r>
      <w:r w:rsidRPr="007A5DD2">
        <w:rPr>
          <w:rFonts w:hint="eastAsia"/>
          <w:highlight w:val="yellow"/>
        </w:rPr>
        <w:t xml:space="preserve">.2 </w:t>
      </w:r>
      <w:r w:rsidRPr="007A5DD2">
        <w:rPr>
          <w:rFonts w:hint="eastAsia"/>
          <w:highlight w:val="yellow"/>
        </w:rPr>
        <w:t>医用供气的输入口连接器</w:t>
      </w:r>
      <w:r w:rsidR="00303253" w:rsidRPr="007A5DD2">
        <w:rPr>
          <w:rFonts w:hint="eastAsia"/>
          <w:highlight w:val="yellow"/>
        </w:rPr>
        <w:t>：</w:t>
      </w:r>
      <w:r w:rsidR="00DE0D03" w:rsidRPr="007A5DD2">
        <w:rPr>
          <w:rFonts w:hint="eastAsia"/>
          <w:highlight w:val="yellow"/>
        </w:rPr>
        <w:t>应为符合</w:t>
      </w:r>
      <w:r w:rsidR="00DE0D03" w:rsidRPr="007A5DD2">
        <w:rPr>
          <w:rFonts w:hint="eastAsia"/>
          <w:highlight w:val="yellow"/>
        </w:rPr>
        <w:t>YY/T 0799-2010</w:t>
      </w:r>
      <w:r w:rsidR="00DE0D03" w:rsidRPr="007A5DD2">
        <w:rPr>
          <w:rFonts w:hint="eastAsia"/>
          <w:highlight w:val="yellow"/>
        </w:rPr>
        <w:t>中规定的不可互换的螺纹（</w:t>
      </w:r>
      <w:r w:rsidR="00DE0D03" w:rsidRPr="007A5DD2">
        <w:rPr>
          <w:rFonts w:hint="eastAsia"/>
          <w:highlight w:val="yellow"/>
        </w:rPr>
        <w:t>NIST</w:t>
      </w:r>
      <w:r w:rsidR="00DE0D03" w:rsidRPr="007A5DD2">
        <w:rPr>
          <w:rFonts w:hint="eastAsia"/>
          <w:highlight w:val="yellow"/>
        </w:rPr>
        <w:t>）接头。</w:t>
      </w:r>
    </w:p>
    <w:p w14:paraId="4861E885" w14:textId="01E3EECC" w:rsidR="00303253" w:rsidRPr="007A5DD2" w:rsidRDefault="00303253" w:rsidP="00303253">
      <w:pPr>
        <w:spacing w:after="120"/>
        <w:ind w:firstLine="420"/>
        <w:rPr>
          <w:highlight w:val="yellow"/>
        </w:rPr>
      </w:pPr>
      <w:r w:rsidRPr="007A5DD2">
        <w:rPr>
          <w:rFonts w:hint="eastAsia"/>
          <w:highlight w:val="yellow"/>
        </w:rPr>
        <w:t>2.3.</w:t>
      </w:r>
      <w:r w:rsidR="0077162B" w:rsidRPr="007A5DD2">
        <w:rPr>
          <w:highlight w:val="yellow"/>
        </w:rPr>
        <w:t>9</w:t>
      </w:r>
      <w:r w:rsidRPr="007A5DD2">
        <w:rPr>
          <w:rFonts w:hint="eastAsia"/>
          <w:highlight w:val="yellow"/>
        </w:rPr>
        <w:t>.3</w:t>
      </w:r>
      <w:r w:rsidRPr="007A5DD2">
        <w:rPr>
          <w:rFonts w:hint="eastAsia"/>
          <w:highlight w:val="yellow"/>
        </w:rPr>
        <w:t>气体吸入口：</w:t>
      </w:r>
      <w:commentRangeStart w:id="88"/>
      <w:r w:rsidRPr="007A5DD2">
        <w:rPr>
          <w:rFonts w:hint="eastAsia"/>
          <w:highlight w:val="yellow"/>
        </w:rPr>
        <w:t>操作者可触及的混合气体出口，应只有一个，在操作者的位置它应是可见的，并且其规格应是直径</w:t>
      </w:r>
      <w:r w:rsidRPr="007A5DD2">
        <w:rPr>
          <w:rFonts w:hint="eastAsia"/>
          <w:highlight w:val="yellow"/>
        </w:rPr>
        <w:t>2</w:t>
      </w:r>
      <w:r w:rsidRPr="007A5DD2">
        <w:rPr>
          <w:highlight w:val="yellow"/>
        </w:rPr>
        <w:t>2mm</w:t>
      </w:r>
      <w:r w:rsidRPr="007A5DD2">
        <w:rPr>
          <w:rFonts w:hint="eastAsia"/>
          <w:highlight w:val="yellow"/>
        </w:rPr>
        <w:t>，锥度为</w:t>
      </w:r>
      <w:r w:rsidRPr="007A5DD2">
        <w:rPr>
          <w:rFonts w:hint="eastAsia"/>
          <w:highlight w:val="yellow"/>
        </w:rPr>
        <w:t>1</w:t>
      </w:r>
      <w:r w:rsidRPr="007A5DD2">
        <w:rPr>
          <w:rFonts w:hint="eastAsia"/>
          <w:highlight w:val="yellow"/>
        </w:rPr>
        <w:t>：</w:t>
      </w:r>
      <w:r w:rsidRPr="007A5DD2">
        <w:rPr>
          <w:rFonts w:hint="eastAsia"/>
          <w:highlight w:val="yellow"/>
        </w:rPr>
        <w:t>4</w:t>
      </w:r>
      <w:r w:rsidRPr="007A5DD2">
        <w:rPr>
          <w:highlight w:val="yellow"/>
        </w:rPr>
        <w:t>0</w:t>
      </w:r>
      <w:r w:rsidRPr="007A5DD2">
        <w:rPr>
          <w:rFonts w:hint="eastAsia"/>
          <w:highlight w:val="yellow"/>
        </w:rPr>
        <w:t>的</w:t>
      </w:r>
      <w:r w:rsidR="007D7821" w:rsidRPr="007A5DD2">
        <w:rPr>
          <w:rFonts w:hint="eastAsia"/>
          <w:highlight w:val="yellow"/>
        </w:rPr>
        <w:t>外</w:t>
      </w:r>
      <w:r w:rsidRPr="007A5DD2">
        <w:rPr>
          <w:rFonts w:hint="eastAsia"/>
          <w:highlight w:val="yellow"/>
        </w:rPr>
        <w:t>圆锥接头</w:t>
      </w:r>
      <w:r w:rsidR="007D7821" w:rsidRPr="007A5DD2">
        <w:rPr>
          <w:rFonts w:hint="eastAsia"/>
          <w:highlight w:val="yellow"/>
        </w:rPr>
        <w:t>，接头应符合</w:t>
      </w:r>
      <w:r w:rsidR="007D7821" w:rsidRPr="007A5DD2">
        <w:rPr>
          <w:rFonts w:hint="eastAsia"/>
          <w:highlight w:val="yellow"/>
        </w:rPr>
        <w:t>YY/T 1040.1-2015</w:t>
      </w:r>
      <w:commentRangeStart w:id="89"/>
      <w:r w:rsidR="007D7821" w:rsidRPr="007A5DD2">
        <w:rPr>
          <w:rFonts w:hint="eastAsia"/>
          <w:highlight w:val="yellow"/>
        </w:rPr>
        <w:t>或</w:t>
      </w:r>
      <w:r w:rsidR="007D7821" w:rsidRPr="007A5DD2">
        <w:rPr>
          <w:rFonts w:hint="eastAsia"/>
          <w:highlight w:val="yellow"/>
        </w:rPr>
        <w:t>YY/T 1040.2-2008</w:t>
      </w:r>
      <w:commentRangeEnd w:id="88"/>
      <w:r w:rsidR="007D7821" w:rsidRPr="007A5DD2">
        <w:rPr>
          <w:rFonts w:hint="eastAsia"/>
          <w:highlight w:val="yellow"/>
        </w:rPr>
        <w:t>的要求。</w:t>
      </w:r>
      <w:r w:rsidRPr="007A5DD2">
        <w:rPr>
          <w:rStyle w:val="af9"/>
          <w:szCs w:val="20"/>
          <w:highlight w:val="yellow"/>
          <w:lang w:eastAsia="zh-TW"/>
        </w:rPr>
        <w:commentReference w:id="88"/>
      </w:r>
    </w:p>
    <w:p w14:paraId="3ACC11E3" w14:textId="23CF2E23" w:rsidR="00303253" w:rsidRDefault="00993E09" w:rsidP="00303253">
      <w:pPr>
        <w:spacing w:after="120"/>
        <w:ind w:firstLine="420"/>
      </w:pPr>
      <w:r w:rsidRPr="007A5DD2">
        <w:rPr>
          <w:rFonts w:hint="eastAsia"/>
          <w:highlight w:val="yellow"/>
        </w:rPr>
        <w:t>2.3</w:t>
      </w:r>
      <w:r w:rsidR="0077162B" w:rsidRPr="007A5DD2">
        <w:rPr>
          <w:highlight w:val="yellow"/>
        </w:rPr>
        <w:t>.9</w:t>
      </w:r>
      <w:r w:rsidRPr="007A5DD2">
        <w:rPr>
          <w:rFonts w:hint="eastAsia"/>
          <w:highlight w:val="yellow"/>
        </w:rPr>
        <w:t>.4</w:t>
      </w:r>
      <w:r w:rsidRPr="007A5DD2">
        <w:rPr>
          <w:rFonts w:hint="eastAsia"/>
          <w:highlight w:val="yellow"/>
        </w:rPr>
        <w:t>笑气废气排放口：</w:t>
      </w:r>
      <w:r w:rsidR="007D7821" w:rsidRPr="007A5DD2">
        <w:rPr>
          <w:rFonts w:hint="eastAsia"/>
          <w:highlight w:val="yellow"/>
        </w:rPr>
        <w:t>应是符合</w:t>
      </w:r>
      <w:r w:rsidR="007D7821" w:rsidRPr="007A5DD2">
        <w:rPr>
          <w:rFonts w:hint="eastAsia"/>
          <w:highlight w:val="yellow"/>
        </w:rPr>
        <w:t xml:space="preserve"> YY/T 1040.1-2015</w:t>
      </w:r>
      <w:r w:rsidR="007D7821" w:rsidRPr="007A5DD2">
        <w:rPr>
          <w:rFonts w:hint="eastAsia"/>
          <w:highlight w:val="yellow"/>
        </w:rPr>
        <w:t>的</w:t>
      </w:r>
      <w:r w:rsidR="007D7821" w:rsidRPr="007A5DD2">
        <w:rPr>
          <w:rFonts w:hint="eastAsia"/>
          <w:highlight w:val="yellow"/>
        </w:rPr>
        <w:t xml:space="preserve"> 30 mm </w:t>
      </w:r>
      <w:r w:rsidR="007D7821" w:rsidRPr="007A5DD2">
        <w:rPr>
          <w:rFonts w:hint="eastAsia"/>
          <w:highlight w:val="yellow"/>
        </w:rPr>
        <w:t>外圆锥接头，或者是不能适配符合</w:t>
      </w:r>
      <w:r w:rsidR="007D7821" w:rsidRPr="007A5DD2">
        <w:rPr>
          <w:rFonts w:hint="eastAsia"/>
          <w:highlight w:val="yellow"/>
        </w:rPr>
        <w:t xml:space="preserve"> YY/T 1040.1-2015</w:t>
      </w:r>
      <w:r w:rsidR="007D7821" w:rsidRPr="007A5DD2">
        <w:rPr>
          <w:rFonts w:hint="eastAsia"/>
          <w:highlight w:val="yellow"/>
        </w:rPr>
        <w:t>的接头和符合</w:t>
      </w:r>
      <w:r w:rsidR="007D7821" w:rsidRPr="007A5DD2">
        <w:rPr>
          <w:rFonts w:hint="eastAsia"/>
          <w:highlight w:val="yellow"/>
        </w:rPr>
        <w:t xml:space="preserve"> YY 0461</w:t>
      </w:r>
      <w:r w:rsidR="007D7821" w:rsidRPr="007A5DD2">
        <w:rPr>
          <w:rFonts w:hint="eastAsia"/>
          <w:highlight w:val="yellow"/>
        </w:rPr>
        <w:t>的呼吸管路的专用</w:t>
      </w:r>
      <w:r w:rsidR="007D7821" w:rsidRPr="007A5DD2">
        <w:rPr>
          <w:rFonts w:hint="eastAsia"/>
          <w:highlight w:val="yellow"/>
        </w:rPr>
        <w:lastRenderedPageBreak/>
        <w:t>接头或装置。</w:t>
      </w:r>
      <w:commentRangeEnd w:id="89"/>
      <w:r w:rsidR="007D7821" w:rsidRPr="007A5DD2">
        <w:rPr>
          <w:rStyle w:val="af9"/>
          <w:szCs w:val="20"/>
          <w:highlight w:val="yellow"/>
          <w:lang w:eastAsia="zh-TW"/>
        </w:rPr>
        <w:commentReference w:id="89"/>
      </w:r>
    </w:p>
    <w:p w14:paraId="537833E8" w14:textId="6C1CACFC" w:rsidR="005E1D82" w:rsidRDefault="00993E09" w:rsidP="009246EC">
      <w:pPr>
        <w:pStyle w:val="3"/>
        <w:spacing w:after="120"/>
      </w:pPr>
      <w:r w:rsidRPr="009246EC">
        <w:rPr>
          <w:rFonts w:hint="eastAsia"/>
        </w:rPr>
        <w:t>2.3.</w:t>
      </w:r>
      <w:r w:rsidR="0077162B" w:rsidRPr="009246EC">
        <w:t>10</w:t>
      </w:r>
      <w:r w:rsidRPr="009246EC">
        <w:rPr>
          <w:rFonts w:hint="eastAsia"/>
        </w:rPr>
        <w:t>备用氧供应</w:t>
      </w:r>
    </w:p>
    <w:p w14:paraId="676F3F58" w14:textId="456C2472" w:rsidR="00993E09" w:rsidRPr="005E1D82" w:rsidRDefault="005E1D82" w:rsidP="005E1D82">
      <w:pPr>
        <w:spacing w:after="120"/>
        <w:ind w:firstLineChars="200" w:firstLine="480"/>
      </w:pPr>
      <w:commentRangeStart w:id="90"/>
      <w:r w:rsidRPr="007A5DD2">
        <w:rPr>
          <w:rFonts w:hint="eastAsia"/>
          <w:highlight w:val="yellow"/>
        </w:rPr>
        <w:t>笑气吸入镇静镇痛装置应有连接备用（后备）供氧的方法。</w:t>
      </w:r>
      <w:commentRangeEnd w:id="90"/>
      <w:r w:rsidRPr="007A5DD2">
        <w:rPr>
          <w:rStyle w:val="af9"/>
          <w:szCs w:val="20"/>
          <w:highlight w:val="yellow"/>
          <w:lang w:eastAsia="zh-TW"/>
        </w:rPr>
        <w:commentReference w:id="90"/>
      </w:r>
    </w:p>
    <w:p w14:paraId="52F503CF" w14:textId="1029B73A" w:rsidR="00993E09" w:rsidRDefault="00993E09" w:rsidP="009246EC">
      <w:pPr>
        <w:pStyle w:val="3"/>
        <w:spacing w:after="120"/>
      </w:pPr>
      <w:r>
        <w:rPr>
          <w:rFonts w:hint="eastAsia"/>
        </w:rPr>
        <w:t>2.3.1</w:t>
      </w:r>
      <w:r w:rsidR="0077162B">
        <w:t>1</w:t>
      </w:r>
      <w:r>
        <w:rPr>
          <w:rFonts w:hint="eastAsia"/>
        </w:rPr>
        <w:t>泄露</w:t>
      </w:r>
    </w:p>
    <w:p w14:paraId="3491EF7B" w14:textId="23E5B7AE" w:rsidR="00993E09" w:rsidRDefault="00DC46F4" w:rsidP="00993E09">
      <w:pPr>
        <w:spacing w:after="120"/>
        <w:ind w:firstLineChars="200" w:firstLine="480"/>
      </w:pPr>
      <w:r>
        <w:rPr>
          <w:rFonts w:hint="eastAsia"/>
        </w:rPr>
        <w:t>2.3.1</w:t>
      </w:r>
      <w:r w:rsidR="0077162B">
        <w:t>1</w:t>
      </w:r>
      <w:r>
        <w:rPr>
          <w:rFonts w:hint="eastAsia"/>
        </w:rPr>
        <w:t>.1</w:t>
      </w:r>
      <w:r w:rsidR="00993E09">
        <w:rPr>
          <w:rFonts w:hint="eastAsia"/>
        </w:rPr>
        <w:t>当压力调节至最高设计压力</w:t>
      </w:r>
      <w:r w:rsidR="00993E09">
        <w:rPr>
          <w:rFonts w:hint="eastAsia"/>
        </w:rPr>
        <w:t>0</w:t>
      </w:r>
      <w:r w:rsidR="00993E09">
        <w:t>.5MPa</w:t>
      </w:r>
      <w:r w:rsidR="00993E09">
        <w:rPr>
          <w:rFonts w:hint="eastAsia"/>
        </w:rPr>
        <w:t>时，医用供气的输入口到混合气体出口处不应有气体泄漏</w:t>
      </w:r>
      <w:r w:rsidR="005E1D82">
        <w:rPr>
          <w:rFonts w:hint="eastAsia"/>
        </w:rPr>
        <w:t>；</w:t>
      </w:r>
    </w:p>
    <w:p w14:paraId="7195B4F5" w14:textId="0E713C90" w:rsidR="00993E09" w:rsidRDefault="00DC46F4" w:rsidP="00993E09">
      <w:pPr>
        <w:spacing w:after="120"/>
        <w:ind w:firstLineChars="200" w:firstLine="480"/>
      </w:pPr>
      <w:r>
        <w:rPr>
          <w:rFonts w:hint="eastAsia"/>
        </w:rPr>
        <w:t>2.3.1</w:t>
      </w:r>
      <w:r w:rsidR="0077162B">
        <w:t>1</w:t>
      </w:r>
      <w:r>
        <w:rPr>
          <w:rFonts w:hint="eastAsia"/>
        </w:rPr>
        <w:t>.2</w:t>
      </w:r>
      <w:r w:rsidR="005E1D82" w:rsidRPr="005E1D82">
        <w:rPr>
          <w:rFonts w:hint="eastAsia"/>
        </w:rPr>
        <w:t>各气瓶输入口连接和压力调节器之间的管道的泄漏，应≤</w:t>
      </w:r>
      <w:r w:rsidR="005E1D82" w:rsidRPr="005E1D82">
        <w:rPr>
          <w:rFonts w:hint="eastAsia"/>
        </w:rPr>
        <w:t>50mL/min</w:t>
      </w:r>
      <w:r w:rsidR="005E1D82">
        <w:rPr>
          <w:rFonts w:hint="eastAsia"/>
        </w:rPr>
        <w:t>，</w:t>
      </w:r>
      <w:r w:rsidR="005E1D82" w:rsidRPr="005E1D82">
        <w:rPr>
          <w:rFonts w:hint="eastAsia"/>
        </w:rPr>
        <w:t>允许气瓶附件泄漏</w:t>
      </w:r>
      <w:r w:rsidR="005E1D82" w:rsidRPr="005E1D82">
        <w:rPr>
          <w:rFonts w:hint="eastAsia"/>
        </w:rPr>
        <w:t>25mL/min</w:t>
      </w:r>
      <w:r w:rsidR="005E1D82" w:rsidRPr="005E1D82">
        <w:rPr>
          <w:rFonts w:hint="eastAsia"/>
        </w:rPr>
        <w:t>，调节器组件泄漏</w:t>
      </w:r>
      <w:r w:rsidR="005E1D82" w:rsidRPr="005E1D82">
        <w:rPr>
          <w:rFonts w:hint="eastAsia"/>
        </w:rPr>
        <w:t>25mL/min</w:t>
      </w:r>
      <w:r w:rsidR="005E1D82" w:rsidRPr="005E1D82">
        <w:rPr>
          <w:rFonts w:hint="eastAsia"/>
        </w:rPr>
        <w:t>；</w:t>
      </w:r>
    </w:p>
    <w:p w14:paraId="2945BEF9" w14:textId="43C14282" w:rsidR="005E1D82" w:rsidRDefault="00DC46F4" w:rsidP="00993E09">
      <w:pPr>
        <w:spacing w:after="120"/>
        <w:ind w:firstLineChars="200" w:firstLine="480"/>
      </w:pPr>
      <w:r>
        <w:rPr>
          <w:rFonts w:hint="eastAsia"/>
        </w:rPr>
        <w:t>2.3.1</w:t>
      </w:r>
      <w:r w:rsidR="0077162B">
        <w:t>1</w:t>
      </w:r>
      <w:r>
        <w:rPr>
          <w:rFonts w:hint="eastAsia"/>
        </w:rPr>
        <w:t>.3</w:t>
      </w:r>
      <w:r w:rsidR="005E1D82" w:rsidRPr="005E1D82">
        <w:rPr>
          <w:rFonts w:hint="eastAsia"/>
        </w:rPr>
        <w:t>医用供气的输入口到气体混合器的入口的泄漏，应≤</w:t>
      </w:r>
      <w:r w:rsidR="005E1D82" w:rsidRPr="005E1D82">
        <w:rPr>
          <w:rFonts w:hint="eastAsia"/>
        </w:rPr>
        <w:t>25 mL/min</w:t>
      </w:r>
      <w:r w:rsidR="005E1D82" w:rsidRPr="005E1D82">
        <w:rPr>
          <w:rFonts w:hint="eastAsia"/>
        </w:rPr>
        <w:t>；</w:t>
      </w:r>
    </w:p>
    <w:p w14:paraId="30D06070" w14:textId="618129BC" w:rsidR="005E1D82" w:rsidRPr="005E1D82" w:rsidRDefault="00DC46F4" w:rsidP="005E1D82">
      <w:pPr>
        <w:spacing w:after="120"/>
        <w:ind w:firstLineChars="200" w:firstLine="480"/>
      </w:pPr>
      <w:r>
        <w:rPr>
          <w:rFonts w:hint="eastAsia"/>
        </w:rPr>
        <w:t>2.3.1</w:t>
      </w:r>
      <w:r w:rsidR="0077162B">
        <w:t>1</w:t>
      </w:r>
      <w:r>
        <w:rPr>
          <w:rFonts w:hint="eastAsia"/>
        </w:rPr>
        <w:t>.4</w:t>
      </w:r>
      <w:r w:rsidR="005E1D82" w:rsidRPr="005E1D82">
        <w:t>气体混合器的出口与气体吸入口间，其通向大气的气体泄漏量，在</w:t>
      </w:r>
      <w:r w:rsidR="005E1D82" w:rsidRPr="005E1D82">
        <w:t>3kPa</w:t>
      </w:r>
      <w:r w:rsidR="005E1D82" w:rsidRPr="005E1D82">
        <w:t>的压力下，应</w:t>
      </w:r>
      <w:r w:rsidR="005E1D82" w:rsidRPr="005E1D82">
        <w:t>≤50 mL/min</w:t>
      </w:r>
      <w:r w:rsidR="005E1D82" w:rsidRPr="005E1D82">
        <w:t>。</w:t>
      </w:r>
    </w:p>
    <w:p w14:paraId="47685555" w14:textId="11014A16" w:rsidR="00993E09" w:rsidRDefault="00993E09" w:rsidP="009246EC">
      <w:pPr>
        <w:pStyle w:val="3"/>
        <w:spacing w:after="120"/>
      </w:pPr>
      <w:r>
        <w:rPr>
          <w:rFonts w:hint="eastAsia"/>
        </w:rPr>
        <w:t>2.3.1</w:t>
      </w:r>
      <w:r w:rsidR="0077162B">
        <w:t>2</w:t>
      </w:r>
      <w:r>
        <w:rPr>
          <w:rFonts w:hint="eastAsia"/>
        </w:rPr>
        <w:t>混合气体开关键纯氧功能</w:t>
      </w:r>
    </w:p>
    <w:p w14:paraId="3D10AC21" w14:textId="10B71F58" w:rsidR="00993E09" w:rsidRDefault="00993E09" w:rsidP="00993E09">
      <w:pPr>
        <w:spacing w:after="120"/>
        <w:ind w:firstLine="420"/>
      </w:pPr>
      <w:r>
        <w:rPr>
          <w:rFonts w:hint="eastAsia"/>
        </w:rPr>
        <w:t>混合气体开关键应具有纯氧功能，</w:t>
      </w:r>
      <w:commentRangeStart w:id="91"/>
      <w:commentRangeStart w:id="92"/>
      <w:r>
        <w:rPr>
          <w:rFonts w:hint="eastAsia"/>
        </w:rPr>
        <w:t>在吸入笑气镇痛装置供应混合气体时，按</w:t>
      </w:r>
      <w:r w:rsidR="002533DC">
        <w:rPr>
          <w:rFonts w:hint="eastAsia"/>
        </w:rPr>
        <w:t>一</w:t>
      </w:r>
      <w:r>
        <w:rPr>
          <w:rFonts w:hint="eastAsia"/>
        </w:rPr>
        <w:t>下混合气体开关键进入一键纯氧功能，混合气体出口应有纯氧输出。</w:t>
      </w:r>
      <w:commentRangeEnd w:id="91"/>
      <w:r w:rsidR="008B0684">
        <w:rPr>
          <w:rStyle w:val="af9"/>
          <w:szCs w:val="20"/>
          <w:lang w:eastAsia="zh-TW"/>
        </w:rPr>
        <w:commentReference w:id="91"/>
      </w:r>
      <w:commentRangeEnd w:id="92"/>
      <w:r w:rsidR="002533DC">
        <w:rPr>
          <w:rStyle w:val="af9"/>
          <w:szCs w:val="20"/>
          <w:lang w:eastAsia="zh-TW"/>
        </w:rPr>
        <w:commentReference w:id="92"/>
      </w:r>
    </w:p>
    <w:p w14:paraId="03DA0A14" w14:textId="77777777" w:rsidR="00993E09" w:rsidRDefault="00993E09" w:rsidP="009246EC">
      <w:pPr>
        <w:pStyle w:val="2"/>
        <w:spacing w:after="120"/>
      </w:pPr>
      <w:r>
        <w:rPr>
          <w:rFonts w:hint="eastAsia"/>
        </w:rPr>
        <w:t>2.4</w:t>
      </w:r>
      <w:r>
        <w:rPr>
          <w:rFonts w:hint="eastAsia"/>
        </w:rPr>
        <w:t>内置电池</w:t>
      </w:r>
    </w:p>
    <w:p w14:paraId="0D1CA9AE" w14:textId="131F9531" w:rsidR="00303253" w:rsidRPr="007118C7" w:rsidRDefault="00993E09" w:rsidP="00993E09">
      <w:pPr>
        <w:spacing w:after="120"/>
        <w:ind w:firstLine="420"/>
      </w:pPr>
      <w:r>
        <w:rPr>
          <w:rFonts w:hint="eastAsia"/>
        </w:rPr>
        <w:t>在充满电的情况下，笑气吸入镇痛装置应能连续工作不低于</w:t>
      </w:r>
      <w:r>
        <w:rPr>
          <w:rFonts w:hint="eastAsia"/>
        </w:rPr>
        <w:t>60</w:t>
      </w:r>
      <w:r>
        <w:rPr>
          <w:rFonts w:hint="eastAsia"/>
        </w:rPr>
        <w:t>分钟。</w:t>
      </w:r>
    </w:p>
    <w:p w14:paraId="60BE7203" w14:textId="13442D36" w:rsidR="00FF25EB" w:rsidRPr="00FF25EB" w:rsidRDefault="00FF25EB" w:rsidP="009246EC">
      <w:pPr>
        <w:pStyle w:val="2"/>
        <w:spacing w:after="120"/>
      </w:pPr>
      <w:r w:rsidRPr="00FF25EB">
        <w:rPr>
          <w:rFonts w:hint="eastAsia"/>
        </w:rPr>
        <w:lastRenderedPageBreak/>
        <w:t>2.</w:t>
      </w:r>
      <w:r w:rsidR="00993E09">
        <w:rPr>
          <w:rFonts w:hint="eastAsia"/>
        </w:rPr>
        <w:t>5</w:t>
      </w:r>
      <w:r>
        <w:rPr>
          <w:rFonts w:hint="eastAsia"/>
        </w:rPr>
        <w:t>供气故障保护与报警系统</w:t>
      </w:r>
    </w:p>
    <w:p w14:paraId="5B79D212" w14:textId="3ACD26BD" w:rsidR="00FF25EB" w:rsidRPr="0014206E" w:rsidRDefault="00FF25EB" w:rsidP="00FF25EB">
      <w:pPr>
        <w:pStyle w:val="3"/>
        <w:spacing w:after="120"/>
      </w:pPr>
      <w:r>
        <w:rPr>
          <w:rFonts w:hint="eastAsia"/>
        </w:rPr>
        <w:t>2.</w:t>
      </w:r>
      <w:r w:rsidR="00993E09">
        <w:rPr>
          <w:rFonts w:hint="eastAsia"/>
          <w:lang w:eastAsia="zh-CN"/>
        </w:rPr>
        <w:t>5</w:t>
      </w:r>
      <w:r>
        <w:rPr>
          <w:rFonts w:hint="eastAsia"/>
        </w:rPr>
        <w:t>.1</w:t>
      </w:r>
      <w:r>
        <w:rPr>
          <w:rFonts w:hint="eastAsia"/>
        </w:rPr>
        <w:t>氧浓度监测值小于</w:t>
      </w:r>
      <w:r>
        <w:rPr>
          <w:rFonts w:hint="eastAsia"/>
        </w:rPr>
        <w:t>3</w:t>
      </w:r>
      <w:r>
        <w:t>0%</w:t>
      </w:r>
      <w:r>
        <w:rPr>
          <w:rFonts w:hint="eastAsia"/>
        </w:rPr>
        <w:t>时，笑气应截止，并产生报警信息。</w:t>
      </w:r>
    </w:p>
    <w:p w14:paraId="6B7CD52D" w14:textId="2F2F7EA9" w:rsidR="00FF25EB" w:rsidRDefault="00FF25EB" w:rsidP="00F119EC">
      <w:pPr>
        <w:pStyle w:val="3"/>
        <w:tabs>
          <w:tab w:val="left" w:pos="6698"/>
        </w:tabs>
        <w:spacing w:after="120"/>
      </w:pPr>
      <w:r>
        <w:rPr>
          <w:rFonts w:hint="eastAsia"/>
        </w:rPr>
        <w:t>2.</w:t>
      </w:r>
      <w:r w:rsidR="00993E09">
        <w:rPr>
          <w:rFonts w:hint="eastAsia"/>
          <w:lang w:eastAsia="zh-CN"/>
        </w:rPr>
        <w:t>5</w:t>
      </w:r>
      <w:r>
        <w:rPr>
          <w:rFonts w:hint="eastAsia"/>
        </w:rPr>
        <w:t>.2</w:t>
      </w:r>
      <w:commentRangeStart w:id="93"/>
      <w:commentRangeStart w:id="94"/>
      <w:r>
        <w:rPr>
          <w:rFonts w:hint="eastAsia"/>
        </w:rPr>
        <w:t>当氧气入口气压低于</w:t>
      </w:r>
      <w:r>
        <w:rPr>
          <w:rFonts w:hint="eastAsia"/>
        </w:rPr>
        <w:t>0</w:t>
      </w:r>
      <w:r>
        <w:t>.15MPa</w:t>
      </w:r>
      <w:r>
        <w:rPr>
          <w:rFonts w:hint="eastAsia"/>
        </w:rPr>
        <w:t>时，应产生报警信息。</w:t>
      </w:r>
    </w:p>
    <w:p w14:paraId="2F0B1AFB" w14:textId="4C1AEBBE" w:rsidR="00FF25EB" w:rsidRDefault="00FF25EB" w:rsidP="00FF25EB">
      <w:pPr>
        <w:pStyle w:val="3"/>
        <w:spacing w:after="120"/>
      </w:pPr>
      <w:r>
        <w:rPr>
          <w:rFonts w:hint="eastAsia"/>
        </w:rPr>
        <w:t>2.</w:t>
      </w:r>
      <w:r w:rsidR="00993E09">
        <w:rPr>
          <w:rFonts w:hint="eastAsia"/>
          <w:lang w:eastAsia="zh-CN"/>
        </w:rPr>
        <w:t>5</w:t>
      </w:r>
      <w:r>
        <w:rPr>
          <w:rFonts w:hint="eastAsia"/>
        </w:rPr>
        <w:t>.3</w:t>
      </w:r>
      <w:r>
        <w:rPr>
          <w:rFonts w:hint="eastAsia"/>
        </w:rPr>
        <w:t>当笑气入口气压低于</w:t>
      </w:r>
      <w:r>
        <w:rPr>
          <w:rFonts w:hint="eastAsia"/>
        </w:rPr>
        <w:t>0</w:t>
      </w:r>
      <w:r>
        <w:t>.15MPa</w:t>
      </w:r>
      <w:r>
        <w:rPr>
          <w:rFonts w:hint="eastAsia"/>
        </w:rPr>
        <w:t>时，应产生报警信息。</w:t>
      </w:r>
      <w:commentRangeEnd w:id="93"/>
      <w:r w:rsidR="00F119EC">
        <w:rPr>
          <w:rStyle w:val="af9"/>
        </w:rPr>
        <w:commentReference w:id="93"/>
      </w:r>
      <w:commentRangeEnd w:id="94"/>
      <w:r w:rsidR="00DF63CD">
        <w:rPr>
          <w:rStyle w:val="af9"/>
        </w:rPr>
        <w:commentReference w:id="94"/>
      </w:r>
    </w:p>
    <w:p w14:paraId="47A13994" w14:textId="44B0291B" w:rsidR="005A4C05" w:rsidRDefault="005A4C05" w:rsidP="00E14ED4">
      <w:pPr>
        <w:pStyle w:val="3"/>
        <w:spacing w:after="120"/>
      </w:pPr>
      <w:r>
        <w:rPr>
          <w:rFonts w:hint="eastAsia"/>
        </w:rPr>
        <w:t>2</w:t>
      </w:r>
      <w:r>
        <w:t>.5.</w:t>
      </w:r>
      <w:r w:rsidR="00E14ED4">
        <w:t>4</w:t>
      </w:r>
      <w:r w:rsidR="007101A4">
        <w:rPr>
          <w:rFonts w:hint="eastAsia"/>
        </w:rPr>
        <w:t>当氧气入口压力高于</w:t>
      </w:r>
      <w:r w:rsidR="007101A4">
        <w:rPr>
          <w:rFonts w:hint="eastAsia"/>
        </w:rPr>
        <w:t>0</w:t>
      </w:r>
      <w:r w:rsidR="007101A4">
        <w:t>.7MPa</w:t>
      </w:r>
      <w:r w:rsidR="007101A4">
        <w:rPr>
          <w:rFonts w:hint="eastAsia"/>
        </w:rPr>
        <w:t>时，应产生报警信息。</w:t>
      </w:r>
    </w:p>
    <w:p w14:paraId="3A237E7A" w14:textId="05E79377" w:rsidR="007101A4" w:rsidRDefault="007101A4" w:rsidP="00E14ED4">
      <w:pPr>
        <w:pStyle w:val="3"/>
        <w:spacing w:after="120"/>
      </w:pPr>
      <w:r>
        <w:rPr>
          <w:rFonts w:hint="eastAsia"/>
        </w:rPr>
        <w:t>2</w:t>
      </w:r>
      <w:r>
        <w:t>.5.</w:t>
      </w:r>
      <w:r w:rsidR="00E14ED4">
        <w:t>5</w:t>
      </w:r>
      <w:r>
        <w:rPr>
          <w:rFonts w:hint="eastAsia"/>
        </w:rPr>
        <w:t>当笑气入口压力高于</w:t>
      </w:r>
      <w:r>
        <w:rPr>
          <w:rFonts w:hint="eastAsia"/>
        </w:rPr>
        <w:t>0</w:t>
      </w:r>
      <w:r>
        <w:t>.7MPa</w:t>
      </w:r>
      <w:r>
        <w:rPr>
          <w:rFonts w:hint="eastAsia"/>
        </w:rPr>
        <w:t>时，应产生报警信息。</w:t>
      </w:r>
    </w:p>
    <w:p w14:paraId="2BDE0E47" w14:textId="423F21A7" w:rsidR="00E14ED4" w:rsidRDefault="00E14ED4" w:rsidP="00E14ED4">
      <w:pPr>
        <w:pStyle w:val="3"/>
        <w:spacing w:after="120"/>
      </w:pPr>
      <w:r>
        <w:rPr>
          <w:rFonts w:hint="eastAsia"/>
        </w:rPr>
        <w:t>2</w:t>
      </w:r>
      <w:r>
        <w:t>.5.6</w:t>
      </w:r>
      <w:r>
        <w:rPr>
          <w:rFonts w:hint="eastAsia"/>
        </w:rPr>
        <w:t>氧气比例阀没有正常打开时，应产生报警信息。</w:t>
      </w:r>
    </w:p>
    <w:p w14:paraId="212D1026" w14:textId="5697844F" w:rsidR="00E14ED4" w:rsidRDefault="00E14ED4" w:rsidP="00E14ED4">
      <w:pPr>
        <w:pStyle w:val="3"/>
        <w:spacing w:after="120"/>
      </w:pPr>
      <w:r>
        <w:rPr>
          <w:rFonts w:hint="eastAsia"/>
        </w:rPr>
        <w:t>2</w:t>
      </w:r>
      <w:r>
        <w:t>.5.7</w:t>
      </w:r>
      <w:r>
        <w:rPr>
          <w:rFonts w:hint="eastAsia"/>
        </w:rPr>
        <w:t>笑气比例阀没有正常打开时，应产生报警信息。</w:t>
      </w:r>
    </w:p>
    <w:p w14:paraId="5C7C7F60" w14:textId="74D1BAB6" w:rsidR="00E14ED4" w:rsidRDefault="00E14ED4" w:rsidP="00E14ED4">
      <w:pPr>
        <w:pStyle w:val="3"/>
        <w:spacing w:after="120"/>
      </w:pPr>
      <w:r>
        <w:rPr>
          <w:rFonts w:hint="eastAsia"/>
        </w:rPr>
        <w:t>2</w:t>
      </w:r>
      <w:r>
        <w:t>.5.8</w:t>
      </w:r>
      <w:r>
        <w:rPr>
          <w:rFonts w:hint="eastAsia"/>
        </w:rPr>
        <w:t>氧气浓度实测值和设定值偏差超过</w:t>
      </w:r>
      <w:r w:rsidRPr="00E14ED4">
        <w:rPr>
          <w:rFonts w:hint="eastAsia"/>
        </w:rPr>
        <w:t>3</w:t>
      </w:r>
      <w:r w:rsidRPr="00E14ED4">
        <w:t>0%</w:t>
      </w:r>
      <w:r>
        <w:rPr>
          <w:rFonts w:hint="eastAsia"/>
        </w:rPr>
        <w:t>时，应产生报警信息。</w:t>
      </w:r>
    </w:p>
    <w:p w14:paraId="00160A93" w14:textId="48F609B5" w:rsidR="00E14ED4" w:rsidRDefault="00E14ED4" w:rsidP="00E14ED4">
      <w:pPr>
        <w:pStyle w:val="3"/>
        <w:spacing w:after="120"/>
      </w:pPr>
      <w:r>
        <w:t>2.5.9</w:t>
      </w:r>
      <w:r>
        <w:rPr>
          <w:rFonts w:hint="eastAsia"/>
        </w:rPr>
        <w:t>氧电池失效后，应产生报警信息。</w:t>
      </w:r>
    </w:p>
    <w:p w14:paraId="3D7A5233" w14:textId="65783F42" w:rsidR="00E14ED4" w:rsidDel="0069219B" w:rsidRDefault="00E14ED4" w:rsidP="00E14ED4">
      <w:pPr>
        <w:pStyle w:val="3"/>
        <w:spacing w:after="120"/>
        <w:rPr>
          <w:del w:id="95" w:author="XiaoKun" w:date="2022-09-13T09:52:00Z"/>
        </w:rPr>
      </w:pPr>
      <w:del w:id="96" w:author="XiaoKun" w:date="2022-09-13T09:52:00Z">
        <w:r w:rsidDel="0069219B">
          <w:rPr>
            <w:rFonts w:hint="eastAsia"/>
          </w:rPr>
          <w:delText>2</w:delText>
        </w:r>
        <w:r w:rsidDel="0069219B">
          <w:delText>.5.10</w:delText>
        </w:r>
        <w:r w:rsidDel="0069219B">
          <w:rPr>
            <w:rFonts w:hint="eastAsia"/>
          </w:rPr>
          <w:delText>开机自检失败时，应产生报警信息。</w:delText>
        </w:r>
      </w:del>
    </w:p>
    <w:p w14:paraId="17C76F61" w14:textId="34E3208E" w:rsidR="00E14ED4" w:rsidRDefault="00E14ED4" w:rsidP="00E14ED4">
      <w:pPr>
        <w:pStyle w:val="3"/>
        <w:spacing w:after="120"/>
        <w:rPr>
          <w:rFonts w:eastAsiaTheme="minorEastAsia"/>
        </w:rPr>
      </w:pPr>
      <w:commentRangeStart w:id="97"/>
      <w:commentRangeStart w:id="98"/>
      <w:r>
        <w:rPr>
          <w:rFonts w:hint="eastAsia"/>
        </w:rPr>
        <w:t>2.</w:t>
      </w:r>
      <w:r>
        <w:rPr>
          <w:rFonts w:hint="eastAsia"/>
          <w:lang w:eastAsia="zh-CN"/>
        </w:rPr>
        <w:t>5</w:t>
      </w:r>
      <w:r>
        <w:rPr>
          <w:rFonts w:hint="eastAsia"/>
        </w:rPr>
        <w:t>.</w:t>
      </w:r>
      <w:del w:id="99" w:author="XiaoKun" w:date="2022-09-13T09:52:00Z">
        <w:r w:rsidDel="0069219B">
          <w:delText>11</w:delText>
        </w:r>
      </w:del>
      <w:ins w:id="100" w:author="XiaoKun" w:date="2022-09-13T09:52:00Z">
        <w:r w:rsidR="0069219B">
          <w:t>1</w:t>
        </w:r>
        <w:r w:rsidR="0069219B">
          <w:t>0</w:t>
        </w:r>
      </w:ins>
      <w:r w:rsidRPr="00993E09">
        <w:rPr>
          <w:rFonts w:hint="eastAsia"/>
        </w:rPr>
        <w:t>在断开市电的条件下，当内置电池输出电压小于</w:t>
      </w:r>
      <w:r w:rsidRPr="007C022F">
        <w:rPr>
          <w:rFonts w:hint="eastAsia"/>
          <w:color w:val="FF0000"/>
        </w:rPr>
        <w:t>1</w:t>
      </w:r>
      <w:r w:rsidR="007C022F" w:rsidRPr="007C022F">
        <w:rPr>
          <w:color w:val="FF0000"/>
        </w:rPr>
        <w:t>2</w:t>
      </w:r>
      <w:r w:rsidRPr="007C022F">
        <w:rPr>
          <w:color w:val="FF0000"/>
        </w:rPr>
        <w:t>.5</w:t>
      </w:r>
      <w:r w:rsidRPr="007C022F">
        <w:rPr>
          <w:rFonts w:hint="eastAsia"/>
          <w:color w:val="FF0000"/>
        </w:rPr>
        <w:t>±</w:t>
      </w:r>
      <w:r w:rsidRPr="007C022F">
        <w:rPr>
          <w:color w:val="FF0000"/>
        </w:rPr>
        <w:t>0.2V</w:t>
      </w:r>
      <w:r w:rsidRPr="00993E09">
        <w:rPr>
          <w:rFonts w:hint="eastAsia"/>
        </w:rPr>
        <w:t>时，应产生报警信</w:t>
      </w:r>
      <w:r>
        <w:rPr>
          <w:rFonts w:hint="eastAsia"/>
        </w:rPr>
        <w:t>息。</w:t>
      </w:r>
    </w:p>
    <w:p w14:paraId="1FD22275" w14:textId="55FDBAAD" w:rsidR="007C022F" w:rsidRDefault="007C022F" w:rsidP="007C022F">
      <w:pPr>
        <w:pStyle w:val="3"/>
        <w:spacing w:after="120"/>
        <w:rPr>
          <w:rFonts w:eastAsiaTheme="minorEastAsia"/>
        </w:rPr>
      </w:pPr>
      <w:r>
        <w:rPr>
          <w:rFonts w:hint="eastAsia"/>
        </w:rPr>
        <w:t>2.</w:t>
      </w:r>
      <w:r>
        <w:rPr>
          <w:rFonts w:hint="eastAsia"/>
          <w:lang w:eastAsia="zh-CN"/>
        </w:rPr>
        <w:t>5</w:t>
      </w:r>
      <w:r>
        <w:rPr>
          <w:rFonts w:hint="eastAsia"/>
        </w:rPr>
        <w:t>.</w:t>
      </w:r>
      <w:del w:id="101" w:author="XiaoKun" w:date="2022-09-13T09:52:00Z">
        <w:r w:rsidDel="0069219B">
          <w:delText>12</w:delText>
        </w:r>
      </w:del>
      <w:ins w:id="102" w:author="XiaoKun" w:date="2022-09-13T09:52:00Z">
        <w:r w:rsidR="0069219B">
          <w:t>1</w:t>
        </w:r>
        <w:r w:rsidR="0069219B">
          <w:t>1</w:t>
        </w:r>
      </w:ins>
      <w:r w:rsidRPr="00993E09">
        <w:rPr>
          <w:rFonts w:hint="eastAsia"/>
        </w:rPr>
        <w:t>在断开市电的条件下，当内置电池输出电压小于</w:t>
      </w:r>
      <w:r w:rsidRPr="007C022F">
        <w:rPr>
          <w:rFonts w:hint="eastAsia"/>
        </w:rPr>
        <w:t>1</w:t>
      </w:r>
      <w:r w:rsidRPr="007C022F">
        <w:t>0.5</w:t>
      </w:r>
      <w:r w:rsidRPr="007C022F">
        <w:rPr>
          <w:rFonts w:hint="eastAsia"/>
        </w:rPr>
        <w:t>±</w:t>
      </w:r>
      <w:r w:rsidRPr="007C022F">
        <w:t>0.2V</w:t>
      </w:r>
      <w:r w:rsidRPr="00993E09">
        <w:rPr>
          <w:rFonts w:hint="eastAsia"/>
        </w:rPr>
        <w:t>时，应产生报警信</w:t>
      </w:r>
      <w:r>
        <w:rPr>
          <w:rFonts w:hint="eastAsia"/>
        </w:rPr>
        <w:t>息。</w:t>
      </w:r>
      <w:commentRangeEnd w:id="97"/>
      <w:r w:rsidR="002044E4">
        <w:rPr>
          <w:rStyle w:val="af9"/>
        </w:rPr>
        <w:commentReference w:id="97"/>
      </w:r>
      <w:commentRangeEnd w:id="98"/>
      <w:r w:rsidR="00B24B19">
        <w:rPr>
          <w:rStyle w:val="af9"/>
        </w:rPr>
        <w:commentReference w:id="98"/>
      </w:r>
    </w:p>
    <w:p w14:paraId="36E79B5C" w14:textId="3E0903E4" w:rsidR="00E14ED4" w:rsidRDefault="002601C9" w:rsidP="002601C9">
      <w:pPr>
        <w:pStyle w:val="3"/>
        <w:spacing w:after="120"/>
      </w:pPr>
      <w:r>
        <w:rPr>
          <w:rFonts w:hint="eastAsia"/>
        </w:rPr>
        <w:t>2</w:t>
      </w:r>
      <w:r>
        <w:t>.5.</w:t>
      </w:r>
      <w:del w:id="103" w:author="XiaoKun" w:date="2022-09-13T09:52:00Z">
        <w:r w:rsidDel="0069219B">
          <w:delText>13</w:delText>
        </w:r>
      </w:del>
      <w:ins w:id="104" w:author="XiaoKun" w:date="2022-09-13T09:52:00Z">
        <w:r w:rsidR="0069219B">
          <w:t>1</w:t>
        </w:r>
        <w:r w:rsidR="0069219B">
          <w:t>2</w:t>
        </w:r>
      </w:ins>
      <w:r>
        <w:rPr>
          <w:rFonts w:hint="eastAsia"/>
        </w:rPr>
        <w:t>当电池温度超过</w:t>
      </w:r>
      <w:r w:rsidRPr="002601C9">
        <w:rPr>
          <w:rFonts w:hint="eastAsia"/>
        </w:rPr>
        <w:t>6</w:t>
      </w:r>
      <w:r w:rsidRPr="002601C9">
        <w:t>0</w:t>
      </w:r>
      <w:r w:rsidRPr="002601C9">
        <w:rPr>
          <w:rFonts w:hint="eastAsia"/>
        </w:rPr>
        <w:t>℃</w:t>
      </w:r>
      <w:r>
        <w:rPr>
          <w:rFonts w:hint="eastAsia"/>
        </w:rPr>
        <w:t>时，应产生报警信息。</w:t>
      </w:r>
    </w:p>
    <w:p w14:paraId="1F5CA120" w14:textId="24E96EBF" w:rsidR="002601C9" w:rsidRDefault="002601C9" w:rsidP="002601C9">
      <w:pPr>
        <w:pStyle w:val="3"/>
        <w:spacing w:after="120"/>
      </w:pPr>
      <w:r>
        <w:rPr>
          <w:rFonts w:hint="eastAsia"/>
        </w:rPr>
        <w:t>2</w:t>
      </w:r>
      <w:r>
        <w:t>.5.</w:t>
      </w:r>
      <w:del w:id="105" w:author="XiaoKun" w:date="2022-09-13T09:52:00Z">
        <w:r w:rsidDel="0069219B">
          <w:delText>14</w:delText>
        </w:r>
      </w:del>
      <w:ins w:id="106" w:author="XiaoKun" w:date="2022-09-13T09:52:00Z">
        <w:r w:rsidR="0069219B">
          <w:t>1</w:t>
        </w:r>
        <w:r w:rsidR="0069219B">
          <w:t>3</w:t>
        </w:r>
      </w:ins>
      <w:r>
        <w:rPr>
          <w:rFonts w:hint="eastAsia"/>
        </w:rPr>
        <w:t>当电池脱落时，应产生报警信息。</w:t>
      </w:r>
    </w:p>
    <w:p w14:paraId="1425BE1E" w14:textId="166F3D52" w:rsidR="002601C9" w:rsidRDefault="002601C9" w:rsidP="002601C9">
      <w:pPr>
        <w:pStyle w:val="3"/>
        <w:spacing w:after="120"/>
      </w:pPr>
      <w:r>
        <w:rPr>
          <w:rFonts w:hint="eastAsia"/>
        </w:rPr>
        <w:t>2</w:t>
      </w:r>
      <w:r>
        <w:t>.5.</w:t>
      </w:r>
      <w:del w:id="107" w:author="XiaoKun" w:date="2022-09-13T09:52:00Z">
        <w:r w:rsidDel="0069219B">
          <w:delText>15</w:delText>
        </w:r>
      </w:del>
      <w:ins w:id="108" w:author="XiaoKun" w:date="2022-09-13T09:52:00Z">
        <w:r w:rsidR="0069219B">
          <w:t>1</w:t>
        </w:r>
        <w:r w:rsidR="0069219B">
          <w:t>4</w:t>
        </w:r>
      </w:ins>
      <w:r>
        <w:rPr>
          <w:rFonts w:hint="eastAsia"/>
        </w:rPr>
        <w:t>当设备风扇卡转时，应产生报警信息。</w:t>
      </w:r>
    </w:p>
    <w:p w14:paraId="0A9E1284" w14:textId="3EEE7524" w:rsidR="002601C9" w:rsidRDefault="002601C9" w:rsidP="002601C9">
      <w:pPr>
        <w:pStyle w:val="3"/>
        <w:spacing w:after="120"/>
        <w:rPr>
          <w:ins w:id="109" w:author="XiaoKun" w:date="2022-09-13T10:01:00Z"/>
          <w:rFonts w:eastAsiaTheme="minorEastAsia"/>
        </w:rPr>
      </w:pPr>
      <w:r>
        <w:rPr>
          <w:rFonts w:hint="eastAsia"/>
        </w:rPr>
        <w:lastRenderedPageBreak/>
        <w:t>2</w:t>
      </w:r>
      <w:r>
        <w:t>.5.</w:t>
      </w:r>
      <w:del w:id="110" w:author="XiaoKun" w:date="2022-09-13T09:52:00Z">
        <w:r w:rsidDel="0069219B">
          <w:delText>16</w:delText>
        </w:r>
      </w:del>
      <w:ins w:id="111" w:author="XiaoKun" w:date="2022-09-13T09:52:00Z">
        <w:r w:rsidR="0069219B">
          <w:t>1</w:t>
        </w:r>
        <w:r w:rsidR="0069219B">
          <w:t>5</w:t>
        </w:r>
      </w:ins>
      <w:r>
        <w:rPr>
          <w:rFonts w:hint="eastAsia"/>
        </w:rPr>
        <w:t>当设备输出气体压力（气道压力）高于</w:t>
      </w:r>
      <w:r w:rsidRPr="002601C9">
        <w:rPr>
          <w:rFonts w:hint="eastAsia"/>
        </w:rPr>
        <w:t>0</w:t>
      </w:r>
      <w:r w:rsidRPr="002601C9">
        <w:t>.9kPa</w:t>
      </w:r>
      <w:r>
        <w:rPr>
          <w:rFonts w:hint="eastAsia"/>
        </w:rPr>
        <w:t>时，应产生报警信息。</w:t>
      </w:r>
    </w:p>
    <w:p w14:paraId="5D10BCC5" w14:textId="38D90826" w:rsidR="00E334EE" w:rsidRPr="00E334EE" w:rsidRDefault="00E334EE" w:rsidP="00E334EE">
      <w:pPr>
        <w:spacing w:after="120"/>
        <w:rPr>
          <w:rFonts w:eastAsiaTheme="minorEastAsia" w:hint="eastAsia"/>
          <w:lang w:eastAsia="zh-TW"/>
          <w:rPrChange w:id="112" w:author="XiaoKun" w:date="2022-09-13T10:01:00Z">
            <w:rPr/>
          </w:rPrChange>
        </w:rPr>
        <w:pPrChange w:id="113" w:author="XiaoKun" w:date="2022-09-13T10:01:00Z">
          <w:pPr>
            <w:pStyle w:val="3"/>
            <w:spacing w:after="120"/>
          </w:pPr>
        </w:pPrChange>
      </w:pPr>
      <w:ins w:id="114" w:author="XiaoKun" w:date="2022-09-13T10:01:00Z">
        <w:r>
          <w:rPr>
            <w:rFonts w:hint="eastAsia"/>
          </w:rPr>
          <w:t>2</w:t>
        </w:r>
        <w:r>
          <w:t>.5.</w:t>
        </w:r>
        <w:r>
          <w:t>1</w:t>
        </w:r>
        <w:r>
          <w:t>6</w:t>
        </w:r>
        <w:r>
          <w:rPr>
            <w:rFonts w:hint="eastAsia"/>
          </w:rPr>
          <w:t>当设备</w:t>
        </w:r>
        <w:r>
          <w:rPr>
            <w:rFonts w:hint="eastAsia"/>
          </w:rPr>
          <w:t>C</w:t>
        </w:r>
        <w:r>
          <w:t>PU</w:t>
        </w:r>
        <w:r>
          <w:rPr>
            <w:rFonts w:hint="eastAsia"/>
          </w:rPr>
          <w:t>温度超过</w:t>
        </w:r>
        <w:r>
          <w:rPr>
            <w:rFonts w:hint="eastAsia"/>
          </w:rPr>
          <w:t>8</w:t>
        </w:r>
        <w:r>
          <w:t>0</w:t>
        </w:r>
        <w:r>
          <w:rPr>
            <w:rFonts w:hint="eastAsia"/>
          </w:rPr>
          <w:t>℃时</w:t>
        </w:r>
        <w:r>
          <w:rPr>
            <w:rFonts w:hint="eastAsia"/>
          </w:rPr>
          <w:t>，应产生报警信息。</w:t>
        </w:r>
      </w:ins>
    </w:p>
    <w:p w14:paraId="74BE397E" w14:textId="5E5B7502" w:rsidR="00112270" w:rsidRDefault="00993E09" w:rsidP="00112270">
      <w:pPr>
        <w:pStyle w:val="3"/>
        <w:spacing w:after="120"/>
        <w:rPr>
          <w:lang w:eastAsia="zh-CN"/>
        </w:rPr>
      </w:pPr>
      <w:r w:rsidRPr="00993E09">
        <w:rPr>
          <w:rFonts w:hint="eastAsia"/>
        </w:rPr>
        <w:t>2.</w:t>
      </w:r>
      <w:r>
        <w:rPr>
          <w:rFonts w:hint="eastAsia"/>
          <w:lang w:eastAsia="zh-CN"/>
        </w:rPr>
        <w:t>5</w:t>
      </w:r>
      <w:r w:rsidRPr="00993E09">
        <w:rPr>
          <w:rFonts w:hint="eastAsia"/>
        </w:rPr>
        <w:t>.</w:t>
      </w:r>
      <w:del w:id="115" w:author="XiaoKun" w:date="2022-09-13T09:52:00Z">
        <w:r w:rsidR="005F10F6" w:rsidDel="0069219B">
          <w:delText>17</w:delText>
        </w:r>
      </w:del>
      <w:ins w:id="116" w:author="XiaoKun" w:date="2022-09-13T09:52:00Z">
        <w:r w:rsidR="0069219B">
          <w:t>1</w:t>
        </w:r>
      </w:ins>
      <w:ins w:id="117" w:author="XiaoKun" w:date="2022-09-13T10:01:00Z">
        <w:r w:rsidR="00E334EE">
          <w:t>7</w:t>
        </w:r>
      </w:ins>
      <w:r w:rsidR="00F119EC">
        <w:rPr>
          <w:rFonts w:hint="eastAsia"/>
        </w:rPr>
        <w:t>笑气吸入镇痛装置报警系统应符合</w:t>
      </w:r>
      <w:r w:rsidR="00F119EC">
        <w:rPr>
          <w:rFonts w:hint="eastAsia"/>
        </w:rPr>
        <w:t xml:space="preserve">YY </w:t>
      </w:r>
      <w:r w:rsidR="00F119EC" w:rsidRPr="0061119B">
        <w:t>9706.108-2021</w:t>
      </w:r>
      <w:r w:rsidR="00F119EC">
        <w:rPr>
          <w:rFonts w:hint="eastAsia"/>
        </w:rPr>
        <w:t>的要求。</w:t>
      </w:r>
    </w:p>
    <w:p w14:paraId="22A15D2E" w14:textId="5E9870AF" w:rsidR="00993E09" w:rsidRDefault="00993E09" w:rsidP="009246EC">
      <w:pPr>
        <w:pStyle w:val="2"/>
        <w:spacing w:after="120"/>
      </w:pPr>
      <w:r>
        <w:rPr>
          <w:rFonts w:hint="eastAsia"/>
        </w:rPr>
        <w:t>2.6</w:t>
      </w:r>
      <w:r>
        <w:rPr>
          <w:rFonts w:hint="eastAsia"/>
        </w:rPr>
        <w:t>电气安全</w:t>
      </w:r>
    </w:p>
    <w:p w14:paraId="6387AE24" w14:textId="397C4B9C" w:rsidR="00993E09" w:rsidRDefault="00993E09" w:rsidP="00993E09">
      <w:pPr>
        <w:spacing w:after="120"/>
        <w:ind w:firstLine="420"/>
      </w:pPr>
      <w:r>
        <w:rPr>
          <w:rFonts w:hint="eastAsia"/>
        </w:rPr>
        <w:t>笑气吸入镇痛装置</w:t>
      </w:r>
      <w:r w:rsidR="00112270">
        <w:rPr>
          <w:rFonts w:hint="eastAsia"/>
        </w:rPr>
        <w:t>的电气安全应符合</w:t>
      </w:r>
      <w:r w:rsidR="004B090E" w:rsidRPr="004B090E">
        <w:t>GB 9706.1</w:t>
      </w:r>
      <w:r w:rsidR="004B090E">
        <w:rPr>
          <w:rFonts w:hint="eastAsia"/>
        </w:rPr>
        <w:t>-2020</w:t>
      </w:r>
      <w:r w:rsidR="006D46DD">
        <w:rPr>
          <w:rFonts w:hint="eastAsia"/>
        </w:rPr>
        <w:t>、</w:t>
      </w:r>
      <w:r w:rsidR="006D46DD">
        <w:rPr>
          <w:rFonts w:hint="eastAsia"/>
        </w:rPr>
        <w:t>YY0601-2009</w:t>
      </w:r>
      <w:r w:rsidR="004B090E">
        <w:rPr>
          <w:rFonts w:hint="eastAsia"/>
        </w:rPr>
        <w:t>的要求</w:t>
      </w:r>
      <w:r w:rsidR="006D46DD">
        <w:rPr>
          <w:rFonts w:hint="eastAsia"/>
        </w:rPr>
        <w:t>，产品主要安全特征见附录</w:t>
      </w:r>
      <w:r w:rsidR="006D46DD">
        <w:rPr>
          <w:rFonts w:hint="eastAsia"/>
        </w:rPr>
        <w:t>A</w:t>
      </w:r>
      <w:r w:rsidR="004B090E">
        <w:rPr>
          <w:rFonts w:hint="eastAsia"/>
        </w:rPr>
        <w:t>。</w:t>
      </w:r>
    </w:p>
    <w:p w14:paraId="1927C12B" w14:textId="67309176" w:rsidR="00993E09" w:rsidRDefault="00993E09" w:rsidP="009246EC">
      <w:pPr>
        <w:pStyle w:val="2"/>
        <w:spacing w:after="120"/>
      </w:pPr>
      <w:r>
        <w:rPr>
          <w:rFonts w:hint="eastAsia"/>
        </w:rPr>
        <w:t>2.7</w:t>
      </w:r>
      <w:r>
        <w:rPr>
          <w:rFonts w:hint="eastAsia"/>
        </w:rPr>
        <w:t>电磁兼容</w:t>
      </w:r>
    </w:p>
    <w:p w14:paraId="3F6EF7DE" w14:textId="46C8056C" w:rsidR="004B090E" w:rsidRPr="004B090E" w:rsidRDefault="004B090E" w:rsidP="004B090E">
      <w:pPr>
        <w:spacing w:after="120"/>
        <w:ind w:firstLine="420"/>
      </w:pPr>
      <w:r>
        <w:rPr>
          <w:rFonts w:hint="eastAsia"/>
        </w:rPr>
        <w:t>笑气吸入镇痛装置的电磁兼容应符合</w:t>
      </w:r>
      <w:r w:rsidRPr="004B090E">
        <w:t>YY 9706.102-2021</w:t>
      </w:r>
      <w:r w:rsidR="006D46DD">
        <w:rPr>
          <w:rFonts w:hint="eastAsia"/>
        </w:rPr>
        <w:t>、</w:t>
      </w:r>
      <w:r w:rsidR="006D46DD" w:rsidRPr="006D46DD">
        <w:t xml:space="preserve"> YY0601-2009</w:t>
      </w:r>
      <w:r>
        <w:rPr>
          <w:rFonts w:hint="eastAsia"/>
        </w:rPr>
        <w:t>的要求。</w:t>
      </w:r>
    </w:p>
    <w:p w14:paraId="3C9371D8" w14:textId="77777777" w:rsidR="00777F95" w:rsidRDefault="00304BC2" w:rsidP="00777F95">
      <w:pPr>
        <w:spacing w:after="120"/>
        <w:outlineLvl w:val="0"/>
        <w:rPr>
          <w:szCs w:val="24"/>
        </w:rPr>
      </w:pPr>
      <w:r w:rsidRPr="000C51CA">
        <w:rPr>
          <w:b/>
          <w:szCs w:val="24"/>
        </w:rPr>
        <w:t xml:space="preserve">3. </w:t>
      </w:r>
      <w:r w:rsidRPr="000C51CA">
        <w:rPr>
          <w:b/>
          <w:szCs w:val="24"/>
        </w:rPr>
        <w:t>检验方法</w:t>
      </w:r>
    </w:p>
    <w:p w14:paraId="3CB6F267" w14:textId="7F83447B" w:rsidR="00227F38" w:rsidRDefault="00777F95" w:rsidP="00777F95">
      <w:pPr>
        <w:pStyle w:val="2"/>
        <w:spacing w:after="120"/>
        <w:rPr>
          <w:lang w:eastAsia="zh-CN"/>
        </w:rPr>
      </w:pPr>
      <w:r w:rsidRPr="00777F95">
        <w:rPr>
          <w:rFonts w:hint="eastAsia"/>
        </w:rPr>
        <w:t>3.1</w:t>
      </w:r>
      <w:r w:rsidRPr="00777F95">
        <w:rPr>
          <w:rFonts w:hint="eastAsia"/>
        </w:rPr>
        <w:t>外观</w:t>
      </w:r>
    </w:p>
    <w:p w14:paraId="5D55054F" w14:textId="0DDC6D68" w:rsidR="00777F95" w:rsidRPr="00777F95" w:rsidRDefault="00777F95" w:rsidP="00777F95">
      <w:pPr>
        <w:spacing w:after="120"/>
        <w:ind w:firstLine="420"/>
      </w:pPr>
      <w:r w:rsidRPr="00777F95">
        <w:rPr>
          <w:rFonts w:hint="eastAsia"/>
        </w:rPr>
        <w:t>以目视观察和手感检测、结果应符合</w:t>
      </w:r>
      <w:r w:rsidRPr="00777F95">
        <w:rPr>
          <w:rFonts w:hint="eastAsia"/>
        </w:rPr>
        <w:t>2.1</w:t>
      </w:r>
      <w:r w:rsidRPr="00777F95">
        <w:rPr>
          <w:rFonts w:hint="eastAsia"/>
        </w:rPr>
        <w:t>的要求。</w:t>
      </w:r>
    </w:p>
    <w:p w14:paraId="2F9C2FE2" w14:textId="7CCB4591" w:rsidR="00777F95" w:rsidRDefault="00777F95" w:rsidP="00777F95">
      <w:pPr>
        <w:pStyle w:val="2"/>
        <w:spacing w:after="120"/>
        <w:rPr>
          <w:lang w:eastAsia="zh-CN"/>
        </w:rPr>
      </w:pPr>
      <w:commentRangeStart w:id="118"/>
      <w:r>
        <w:rPr>
          <w:rFonts w:hint="eastAsia"/>
          <w:lang w:eastAsia="zh-CN"/>
        </w:rPr>
        <w:t>3</w:t>
      </w:r>
      <w:r>
        <w:rPr>
          <w:rFonts w:hint="eastAsia"/>
        </w:rPr>
        <w:t>.2</w:t>
      </w:r>
      <w:r>
        <w:rPr>
          <w:rFonts w:hint="eastAsia"/>
        </w:rPr>
        <w:t>供气</w:t>
      </w:r>
      <w:r w:rsidRPr="0024323C">
        <w:rPr>
          <w:rFonts w:hint="eastAsia"/>
        </w:rPr>
        <w:t>模式</w:t>
      </w:r>
      <w:commentRangeEnd w:id="118"/>
      <w:r w:rsidR="00E048D0">
        <w:rPr>
          <w:rStyle w:val="af9"/>
        </w:rPr>
        <w:commentReference w:id="118"/>
      </w:r>
    </w:p>
    <w:p w14:paraId="51DF3F15" w14:textId="1B26123D" w:rsidR="00777F95" w:rsidRDefault="00AC1BF6" w:rsidP="00752B6B">
      <w:pPr>
        <w:spacing w:after="120"/>
        <w:ind w:firstLine="420"/>
      </w:pPr>
      <w:r>
        <w:rPr>
          <w:rFonts w:hint="eastAsia"/>
        </w:rPr>
        <w:t>3</w:t>
      </w:r>
      <w:r>
        <w:t>.2.1</w:t>
      </w:r>
      <w:r w:rsidR="003B06BC" w:rsidRPr="002939E6">
        <w:rPr>
          <w:rFonts w:hint="eastAsia"/>
        </w:rPr>
        <w:t>持续供气</w:t>
      </w:r>
      <w:r>
        <w:rPr>
          <w:rFonts w:hint="eastAsia"/>
        </w:rPr>
        <w:t>。按照说明书连接吸入笑气镇痛装置，使用标准流量计以及标准测氧仪接到设备输出口。设备开机，分别设置</w:t>
      </w:r>
      <w:r w:rsidR="00022909">
        <w:rPr>
          <w:rFonts w:hint="eastAsia"/>
        </w:rPr>
        <w:t>设备输出参数为总流量</w:t>
      </w:r>
      <w:r w:rsidR="00022909">
        <w:t>1L/</w:t>
      </w:r>
      <w:r w:rsidR="00022909">
        <w:rPr>
          <w:rFonts w:hint="eastAsia"/>
        </w:rPr>
        <w:t>min</w:t>
      </w:r>
      <w:r w:rsidR="00022909">
        <w:rPr>
          <w:rFonts w:hint="eastAsia"/>
        </w:rPr>
        <w:t>、笑气浓度</w:t>
      </w:r>
      <w:r w:rsidR="00022909">
        <w:rPr>
          <w:rFonts w:hint="eastAsia"/>
        </w:rPr>
        <w:t>3</w:t>
      </w:r>
      <w:r w:rsidR="00022909">
        <w:t>0%</w:t>
      </w:r>
      <w:r w:rsidR="00022909">
        <w:rPr>
          <w:rFonts w:hint="eastAsia"/>
        </w:rPr>
        <w:t>；总流量</w:t>
      </w:r>
      <w:r w:rsidR="00022909">
        <w:t>4L/</w:t>
      </w:r>
      <w:r w:rsidR="00022909">
        <w:rPr>
          <w:rFonts w:hint="eastAsia"/>
        </w:rPr>
        <w:t>min</w:t>
      </w:r>
      <w:r w:rsidR="00022909">
        <w:rPr>
          <w:rFonts w:hint="eastAsia"/>
        </w:rPr>
        <w:t>、笑气浓度</w:t>
      </w:r>
      <w:r w:rsidR="00022909">
        <w:t>40%</w:t>
      </w:r>
      <w:r w:rsidR="00022909">
        <w:rPr>
          <w:rFonts w:hint="eastAsia"/>
        </w:rPr>
        <w:t>；总流量</w:t>
      </w:r>
      <w:r w:rsidR="00022909">
        <w:t>8L/</w:t>
      </w:r>
      <w:r w:rsidR="00022909">
        <w:rPr>
          <w:rFonts w:hint="eastAsia"/>
        </w:rPr>
        <w:t>min</w:t>
      </w:r>
      <w:r w:rsidR="00022909">
        <w:rPr>
          <w:rFonts w:hint="eastAsia"/>
        </w:rPr>
        <w:t>、笑气浓度</w:t>
      </w:r>
      <w:r w:rsidR="00022909">
        <w:t>50%</w:t>
      </w:r>
      <w:r w:rsidR="00022909">
        <w:rPr>
          <w:rFonts w:hint="eastAsia"/>
        </w:rPr>
        <w:t>；总流量</w:t>
      </w:r>
      <w:r w:rsidR="00022909">
        <w:t>15L/</w:t>
      </w:r>
      <w:r w:rsidR="00022909">
        <w:rPr>
          <w:rFonts w:hint="eastAsia"/>
        </w:rPr>
        <w:t>min</w:t>
      </w:r>
      <w:r w:rsidR="00022909">
        <w:rPr>
          <w:rFonts w:hint="eastAsia"/>
        </w:rPr>
        <w:t>、笑气浓度</w:t>
      </w:r>
      <w:r w:rsidR="00022909">
        <w:t>60%</w:t>
      </w:r>
      <w:r w:rsidR="00022909">
        <w:rPr>
          <w:rFonts w:hint="eastAsia"/>
        </w:rPr>
        <w:t>；总流量</w:t>
      </w:r>
      <w:r w:rsidR="00022909">
        <w:t>20L/</w:t>
      </w:r>
      <w:r w:rsidR="00022909">
        <w:rPr>
          <w:rFonts w:hint="eastAsia"/>
        </w:rPr>
        <w:t>min</w:t>
      </w:r>
      <w:r w:rsidR="00022909">
        <w:rPr>
          <w:rFonts w:hint="eastAsia"/>
        </w:rPr>
        <w:t>、笑气浓度</w:t>
      </w:r>
      <w:r w:rsidR="00022909">
        <w:t>70%</w:t>
      </w:r>
      <w:ins w:id="119" w:author="somnus" w:date="2022-06-22T10:02:00Z">
        <w:r w:rsidR="003017A6">
          <w:rPr>
            <w:rFonts w:hint="eastAsia"/>
          </w:rPr>
          <w:t>。持续供气……时间，在持续供气期间，</w:t>
        </w:r>
      </w:ins>
      <w:ins w:id="120" w:author="somnus" w:date="2022-06-22T10:19:00Z">
        <w:r w:rsidR="002662A5">
          <w:rPr>
            <w:rFonts w:hint="eastAsia"/>
          </w:rPr>
          <w:t>用标准流量计</w:t>
        </w:r>
      </w:ins>
      <w:ins w:id="121" w:author="somnus" w:date="2022-06-22T10:02:00Z">
        <w:r w:rsidR="003017A6">
          <w:rPr>
            <w:rFonts w:hint="eastAsia"/>
          </w:rPr>
          <w:t>测量供气流量和氧气浓度，结果应满足</w:t>
        </w:r>
        <w:r w:rsidR="003017A6">
          <w:rPr>
            <w:rFonts w:hint="eastAsia"/>
          </w:rPr>
          <w:t>2</w:t>
        </w:r>
      </w:ins>
      <w:ins w:id="122" w:author="somnus" w:date="2022-06-22T10:03:00Z">
        <w:r w:rsidR="003017A6">
          <w:rPr>
            <w:rFonts w:hint="eastAsia"/>
          </w:rPr>
          <w:t>.2.1</w:t>
        </w:r>
        <w:r w:rsidR="003017A6">
          <w:rPr>
            <w:rFonts w:hint="eastAsia"/>
          </w:rPr>
          <w:t>的要求</w:t>
        </w:r>
      </w:ins>
      <w:del w:id="123" w:author="somnus" w:date="2022-06-22T10:02:00Z">
        <w:r w:rsidR="00022909" w:rsidDel="00BF6CFC">
          <w:rPr>
            <w:rFonts w:hint="eastAsia"/>
          </w:rPr>
          <w:delText>。</w:delText>
        </w:r>
      </w:del>
      <w:commentRangeStart w:id="124"/>
      <w:del w:id="125" w:author="somnus" w:date="2022-06-22T10:01:00Z">
        <w:r w:rsidR="001259F1" w:rsidDel="00BF6CFC">
          <w:rPr>
            <w:rFonts w:hint="eastAsia"/>
          </w:rPr>
          <w:delText>设置流量与标准流量计在每次测试的最大误差不得超过±（实际读数的</w:delText>
        </w:r>
        <w:r w:rsidR="001259F1" w:rsidDel="00BF6CFC">
          <w:rPr>
            <w:rFonts w:hint="eastAsia"/>
          </w:rPr>
          <w:delText>1</w:delText>
        </w:r>
        <w:r w:rsidR="001259F1" w:rsidDel="00BF6CFC">
          <w:delText>0%</w:delText>
        </w:r>
        <w:r w:rsidR="001259F1" w:rsidDel="00BF6CFC">
          <w:rPr>
            <w:rFonts w:hint="eastAsia"/>
          </w:rPr>
          <w:delText>），</w:delText>
        </w:r>
        <w:commentRangeEnd w:id="124"/>
        <w:r w:rsidR="00B71504" w:rsidDel="00BF6CFC">
          <w:rPr>
            <w:rStyle w:val="af9"/>
            <w:szCs w:val="20"/>
            <w:lang w:eastAsia="zh-TW"/>
          </w:rPr>
          <w:commentReference w:id="124"/>
        </w:r>
        <w:r w:rsidR="001259F1" w:rsidDel="00BF6CFC">
          <w:rPr>
            <w:rFonts w:hint="eastAsia"/>
          </w:rPr>
          <w:delText>设置氧浓度与标准测氧仪在每次测试的最大误差不超过</w:delText>
        </w:r>
        <w:r w:rsidR="001259F1" w:rsidDel="00BF6CFC">
          <w:rPr>
            <w:rFonts w:hint="eastAsia"/>
          </w:rPr>
          <w:delText>2.5%</w:delText>
        </w:r>
        <w:r w:rsidR="001259F1" w:rsidDel="00BF6CFC">
          <w:rPr>
            <w:rFonts w:hint="eastAsia"/>
          </w:rPr>
          <w:delText>的体积百分比＋气体浓度的</w:delText>
        </w:r>
        <w:r w:rsidR="001259F1" w:rsidDel="00BF6CFC">
          <w:rPr>
            <w:rFonts w:hint="eastAsia"/>
          </w:rPr>
          <w:delText>2.5%</w:delText>
        </w:r>
        <w:r w:rsidR="001259F1" w:rsidDel="00BF6CFC">
          <w:rPr>
            <w:rFonts w:hint="eastAsia"/>
          </w:rPr>
          <w:delText>。</w:delText>
        </w:r>
      </w:del>
    </w:p>
    <w:p w14:paraId="3B69103D" w14:textId="73C88922" w:rsidR="00AF4ECB" w:rsidRPr="00E9597A" w:rsidRDefault="00AF4ECB" w:rsidP="00752B6B">
      <w:pPr>
        <w:spacing w:after="120"/>
        <w:ind w:firstLine="420"/>
        <w:rPr>
          <w:color w:val="FF0000"/>
        </w:rPr>
      </w:pPr>
      <w:r>
        <w:rPr>
          <w:rFonts w:hint="eastAsia"/>
        </w:rPr>
        <w:t>3</w:t>
      </w:r>
      <w:r>
        <w:t>.2.2</w:t>
      </w:r>
      <w:r w:rsidRPr="002939E6">
        <w:rPr>
          <w:rFonts w:hint="eastAsia"/>
        </w:rPr>
        <w:t>按需供气</w:t>
      </w:r>
      <w:r>
        <w:rPr>
          <w:rFonts w:hint="eastAsia"/>
        </w:rPr>
        <w:t>。</w:t>
      </w:r>
      <w:r w:rsidR="00E9597A">
        <w:rPr>
          <w:rFonts w:hint="eastAsia"/>
        </w:rPr>
        <w:t>按照说明书连接吸入笑气镇痛装置，使用测氧仪接到设备输出口。设备开机，切换到按需供气模式，分别设置设备输出混合气体中笑气浓度为</w:t>
      </w:r>
      <w:r w:rsidR="00E9597A">
        <w:t>0%</w:t>
      </w:r>
      <w:r w:rsidR="00E9597A">
        <w:rPr>
          <w:rFonts w:hint="eastAsia"/>
        </w:rPr>
        <w:t>、</w:t>
      </w:r>
      <w:r w:rsidR="00E9597A">
        <w:t>10%</w:t>
      </w:r>
      <w:r w:rsidR="00E9597A">
        <w:rPr>
          <w:rFonts w:hint="eastAsia"/>
        </w:rPr>
        <w:t>、</w:t>
      </w:r>
      <w:r w:rsidR="00E9597A">
        <w:rPr>
          <w:rFonts w:hint="eastAsia"/>
        </w:rPr>
        <w:t>3</w:t>
      </w:r>
      <w:r w:rsidR="00E9597A">
        <w:t>0%</w:t>
      </w:r>
      <w:r w:rsidR="00E9597A">
        <w:rPr>
          <w:rFonts w:hint="eastAsia"/>
        </w:rPr>
        <w:t>、</w:t>
      </w:r>
      <w:r w:rsidR="00E9597A">
        <w:t>50%</w:t>
      </w:r>
      <w:r w:rsidR="00E9597A">
        <w:rPr>
          <w:rFonts w:hint="eastAsia"/>
        </w:rPr>
        <w:t>、</w:t>
      </w:r>
      <w:r w:rsidR="00E9597A">
        <w:t>70%</w:t>
      </w:r>
      <w:r w:rsidR="00E9597A">
        <w:rPr>
          <w:rFonts w:hint="eastAsia"/>
        </w:rPr>
        <w:t>。待测氧仪读数稳定后，</w:t>
      </w:r>
      <w:ins w:id="126" w:author="somnus" w:date="2022-06-22T10:19:00Z">
        <w:r w:rsidR="002662A5">
          <w:rPr>
            <w:rFonts w:hint="eastAsia"/>
          </w:rPr>
          <w:t>用标准流量计</w:t>
        </w:r>
      </w:ins>
      <w:ins w:id="127" w:author="somnus" w:date="2022-06-22T10:18:00Z">
        <w:r w:rsidR="002662A5">
          <w:rPr>
            <w:rFonts w:hint="eastAsia"/>
          </w:rPr>
          <w:t>测量氧气浓度</w:t>
        </w:r>
      </w:ins>
      <w:ins w:id="128" w:author="somnus" w:date="2022-06-22T10:19:00Z">
        <w:r w:rsidR="002662A5">
          <w:rPr>
            <w:rFonts w:hint="eastAsia"/>
          </w:rPr>
          <w:t>；</w:t>
        </w:r>
      </w:ins>
      <w:ins w:id="129" w:author="somnus" w:date="2022-06-22T10:20:00Z">
        <w:r w:rsidR="002662A5">
          <w:rPr>
            <w:rFonts w:hint="eastAsia"/>
          </w:rPr>
          <w:t>堵塞混合气体出气口后又打开出气口，观察设备运行状态；结果应满足</w:t>
        </w:r>
        <w:r w:rsidR="002662A5">
          <w:rPr>
            <w:rFonts w:hint="eastAsia"/>
          </w:rPr>
          <w:t>2.2.2</w:t>
        </w:r>
        <w:r w:rsidR="002662A5">
          <w:rPr>
            <w:rFonts w:hint="eastAsia"/>
          </w:rPr>
          <w:t>的要求。</w:t>
        </w:r>
      </w:ins>
      <w:ins w:id="130" w:author="somnus" w:date="2022-06-22T10:18:00Z">
        <w:r w:rsidR="002662A5" w:rsidDel="002662A5">
          <w:rPr>
            <w:rFonts w:hint="eastAsia"/>
          </w:rPr>
          <w:t xml:space="preserve"> </w:t>
        </w:r>
      </w:ins>
      <w:commentRangeStart w:id="131"/>
      <w:del w:id="132" w:author="somnus" w:date="2022-06-22T10:18:00Z">
        <w:r w:rsidR="00E9597A" w:rsidDel="002662A5">
          <w:rPr>
            <w:rFonts w:hint="eastAsia"/>
          </w:rPr>
          <w:delText>设置氧浓度与标准测氧仪测试结果的最大误差不超过</w:delText>
        </w:r>
        <w:r w:rsidR="00E9597A" w:rsidDel="002662A5">
          <w:rPr>
            <w:rFonts w:hint="eastAsia"/>
          </w:rPr>
          <w:delText>2.5%</w:delText>
        </w:r>
        <w:r w:rsidR="00E9597A" w:rsidDel="002662A5">
          <w:rPr>
            <w:rFonts w:hint="eastAsia"/>
          </w:rPr>
          <w:delText>的体积百分比＋气体浓度的</w:delText>
        </w:r>
        <w:r w:rsidR="00E9597A" w:rsidDel="002662A5">
          <w:rPr>
            <w:rFonts w:hint="eastAsia"/>
          </w:rPr>
          <w:delText>2.5%</w:delText>
        </w:r>
        <w:commentRangeEnd w:id="131"/>
        <w:r w:rsidR="002662A5" w:rsidDel="002662A5">
          <w:rPr>
            <w:rStyle w:val="af9"/>
            <w:szCs w:val="20"/>
            <w:lang w:eastAsia="zh-TW"/>
          </w:rPr>
          <w:commentReference w:id="131"/>
        </w:r>
        <w:r w:rsidR="00E9597A" w:rsidDel="002662A5">
          <w:rPr>
            <w:rFonts w:hint="eastAsia"/>
          </w:rPr>
          <w:delText>；堵</w:delText>
        </w:r>
        <w:r w:rsidR="002103C7" w:rsidDel="002662A5">
          <w:rPr>
            <w:rFonts w:hint="eastAsia"/>
          </w:rPr>
          <w:delText>塞</w:delText>
        </w:r>
        <w:r w:rsidR="00E9597A" w:rsidDel="002662A5">
          <w:rPr>
            <w:rFonts w:hint="eastAsia"/>
          </w:rPr>
          <w:delText>混合气体出口后，设备暂停输出，打开混合气体出口后，设备恢复输出。</w:delText>
        </w:r>
      </w:del>
    </w:p>
    <w:p w14:paraId="15E5B18B" w14:textId="258538D6" w:rsidR="00777F95" w:rsidRDefault="00777F95">
      <w:pPr>
        <w:pStyle w:val="2"/>
        <w:spacing w:after="120"/>
        <w:pPrChange w:id="133" w:author="XiaoKun" w:date="2022-07-05T15:52:00Z">
          <w:pPr>
            <w:spacing w:after="120"/>
          </w:pPr>
        </w:pPrChange>
      </w:pPr>
      <w:r>
        <w:rPr>
          <w:rFonts w:hint="eastAsia"/>
        </w:rPr>
        <w:lastRenderedPageBreak/>
        <w:t>3.3</w:t>
      </w:r>
      <w:r>
        <w:rPr>
          <w:rFonts w:hint="eastAsia"/>
        </w:rPr>
        <w:t>气体性能</w:t>
      </w:r>
      <w:r>
        <w:t xml:space="preserve"> </w:t>
      </w:r>
    </w:p>
    <w:p w14:paraId="41AD8910" w14:textId="6BB63A34" w:rsidR="00777F95" w:rsidRPr="00F95FE5" w:rsidRDefault="00777F95" w:rsidP="00777F95">
      <w:pPr>
        <w:pStyle w:val="3"/>
        <w:spacing w:after="120"/>
      </w:pPr>
      <w:r>
        <w:rPr>
          <w:rFonts w:hint="eastAsia"/>
          <w:lang w:eastAsia="zh-CN"/>
        </w:rPr>
        <w:t>3</w:t>
      </w:r>
      <w:r w:rsidRPr="00F95FE5">
        <w:rPr>
          <w:rFonts w:hint="eastAsia"/>
        </w:rPr>
        <w:t>.3.1</w:t>
      </w:r>
      <w:r w:rsidRPr="00F95FE5">
        <w:rPr>
          <w:rFonts w:hint="eastAsia"/>
        </w:rPr>
        <w:t>设备输入气体压力</w:t>
      </w:r>
    </w:p>
    <w:p w14:paraId="397002DB" w14:textId="795561C9" w:rsidR="00777F95" w:rsidRDefault="00777F95" w:rsidP="00777F95">
      <w:pPr>
        <w:spacing w:after="120"/>
        <w:ind w:firstLine="420"/>
      </w:pPr>
      <w:r>
        <w:rPr>
          <w:rFonts w:hint="eastAsia"/>
        </w:rPr>
        <w:t>3.3.1.1</w:t>
      </w:r>
      <w:r>
        <w:rPr>
          <w:rFonts w:hint="eastAsia"/>
        </w:rPr>
        <w:t>压力监测范围：</w:t>
      </w:r>
      <w:r w:rsidRPr="00777F95">
        <w:rPr>
          <w:rFonts w:hint="eastAsia"/>
        </w:rPr>
        <w:t>在</w:t>
      </w:r>
      <w:r w:rsidRPr="00777F95">
        <w:rPr>
          <w:rFonts w:hint="eastAsia"/>
        </w:rPr>
        <w:t>0</w:t>
      </w:r>
      <w:r w:rsidR="005215D2">
        <w:rPr>
          <w:rFonts w:hint="eastAsia"/>
        </w:rPr>
        <w:t>K</w:t>
      </w:r>
      <w:r w:rsidRPr="00777F95">
        <w:rPr>
          <w:rFonts w:hint="eastAsia"/>
        </w:rPr>
        <w:t>Pa~</w:t>
      </w:r>
      <w:r w:rsidR="005215D2" w:rsidRPr="005215D2">
        <w:t>500Kpa</w:t>
      </w:r>
      <w:r w:rsidRPr="00777F95">
        <w:rPr>
          <w:rFonts w:hint="eastAsia"/>
        </w:rPr>
        <w:t>范围内调节输入气源压力，观察仪表</w:t>
      </w:r>
      <w:r>
        <w:rPr>
          <w:rFonts w:hint="eastAsia"/>
        </w:rPr>
        <w:t>检测结果，</w:t>
      </w:r>
      <w:r w:rsidRPr="00777F95">
        <w:rPr>
          <w:rFonts w:hint="eastAsia"/>
        </w:rPr>
        <w:t>应符合</w:t>
      </w:r>
      <w:r>
        <w:rPr>
          <w:rFonts w:hint="eastAsia"/>
        </w:rPr>
        <w:t>2.3.1.1</w:t>
      </w:r>
      <w:r w:rsidRPr="00777F95">
        <w:rPr>
          <w:rFonts w:hint="eastAsia"/>
        </w:rPr>
        <w:t>的要求。</w:t>
      </w:r>
    </w:p>
    <w:p w14:paraId="483F1663" w14:textId="64D8C6DA" w:rsidR="00E048D0" w:rsidRDefault="00777F95" w:rsidP="00777F95">
      <w:pPr>
        <w:spacing w:after="120"/>
        <w:ind w:firstLine="420"/>
      </w:pPr>
      <w:r>
        <w:rPr>
          <w:rFonts w:hint="eastAsia"/>
        </w:rPr>
        <w:t>3.3.1.</w:t>
      </w:r>
      <w:r w:rsidR="00FA59F3">
        <w:t>2</w:t>
      </w:r>
      <w:r>
        <w:rPr>
          <w:rFonts w:hint="eastAsia"/>
        </w:rPr>
        <w:t>压力监测数字显示分辨率：</w:t>
      </w:r>
      <w:r w:rsidR="00E048D0" w:rsidRPr="00E048D0">
        <w:rPr>
          <w:rFonts w:hint="eastAsia"/>
        </w:rPr>
        <w:t>目测吸入笑气镇痛装置压力表的示数，观察其分辨率</w:t>
      </w:r>
      <w:r w:rsidR="00E048D0">
        <w:rPr>
          <w:rFonts w:hint="eastAsia"/>
        </w:rPr>
        <w:t>，结果</w:t>
      </w:r>
      <w:r w:rsidR="00E048D0" w:rsidRPr="00E048D0">
        <w:rPr>
          <w:rFonts w:hint="eastAsia"/>
        </w:rPr>
        <w:t>应符合</w:t>
      </w:r>
      <w:r w:rsidR="00E048D0">
        <w:rPr>
          <w:rFonts w:hint="eastAsia"/>
        </w:rPr>
        <w:t>2.3.1.</w:t>
      </w:r>
      <w:r w:rsidR="00FA59F3">
        <w:t>2</w:t>
      </w:r>
      <w:r w:rsidR="00E048D0">
        <w:rPr>
          <w:rFonts w:hint="eastAsia"/>
        </w:rPr>
        <w:t>的要求。</w:t>
      </w:r>
    </w:p>
    <w:p w14:paraId="537D45FF" w14:textId="3ACF8CF3" w:rsidR="00777F95" w:rsidRDefault="00777F95" w:rsidP="008B0684">
      <w:pPr>
        <w:spacing w:after="120"/>
        <w:ind w:firstLine="420"/>
      </w:pPr>
      <w:r w:rsidRPr="0009272E">
        <w:rPr>
          <w:rPrChange w:id="134" w:author="XiaoKun" w:date="2022-06-23T09:04:00Z">
            <w:rPr>
              <w:highlight w:val="yellow"/>
            </w:rPr>
          </w:rPrChange>
        </w:rPr>
        <w:t>3.3.1.</w:t>
      </w:r>
      <w:r w:rsidR="00FA59F3" w:rsidRPr="0009272E">
        <w:rPr>
          <w:rPrChange w:id="135" w:author="XiaoKun" w:date="2022-06-23T09:04:00Z">
            <w:rPr>
              <w:highlight w:val="yellow"/>
            </w:rPr>
          </w:rPrChange>
        </w:rPr>
        <w:t>3</w:t>
      </w:r>
      <w:r w:rsidRPr="0009272E">
        <w:rPr>
          <w:rFonts w:hint="eastAsia"/>
          <w:rPrChange w:id="136" w:author="XiaoKun" w:date="2022-06-23T09:04:00Z">
            <w:rPr>
              <w:rFonts w:hint="eastAsia"/>
              <w:highlight w:val="yellow"/>
            </w:rPr>
          </w:rPrChange>
        </w:rPr>
        <w:t>气源压力监测精度：</w:t>
      </w:r>
      <w:r w:rsidR="008B0684" w:rsidRPr="0009272E">
        <w:rPr>
          <w:rFonts w:hint="eastAsia"/>
        </w:rPr>
        <w:t>将标准</w:t>
      </w:r>
      <w:r w:rsidR="008B0684">
        <w:rPr>
          <w:rFonts w:hint="eastAsia"/>
        </w:rPr>
        <w:t>压力表串联接入气路，在</w:t>
      </w:r>
      <w:r w:rsidR="008B0684">
        <w:rPr>
          <w:rFonts w:hint="eastAsia"/>
        </w:rPr>
        <w:t>0KPa</w:t>
      </w:r>
      <w:r w:rsidR="008B0684">
        <w:t>~</w:t>
      </w:r>
      <w:r w:rsidR="008B0684">
        <w:rPr>
          <w:rFonts w:hint="eastAsia"/>
        </w:rPr>
        <w:t>500K</w:t>
      </w:r>
      <w:r w:rsidR="008B0684">
        <w:t>pa</w:t>
      </w:r>
      <w:r w:rsidR="008B0684">
        <w:rPr>
          <w:rFonts w:hint="eastAsia"/>
        </w:rPr>
        <w:t>范围内调节输入气源压力，每次加压</w:t>
      </w:r>
      <w:r w:rsidR="008B0684">
        <w:rPr>
          <w:rFonts w:hint="eastAsia"/>
        </w:rPr>
        <w:t>100K</w:t>
      </w:r>
      <w:r w:rsidR="008B0684">
        <w:t>Pa</w:t>
      </w:r>
      <w:r w:rsidR="008B0684">
        <w:rPr>
          <w:rFonts w:hint="eastAsia"/>
        </w:rPr>
        <w:t>，对比标准压力表及笑气镇痛装置压力表显示值，误差应满足</w:t>
      </w:r>
      <w:r w:rsidR="008B0684">
        <w:rPr>
          <w:rFonts w:hint="eastAsia"/>
        </w:rPr>
        <w:t>2.3.1.</w:t>
      </w:r>
      <w:r w:rsidR="00FA59F3">
        <w:t>3</w:t>
      </w:r>
      <w:r w:rsidR="008B0684">
        <w:rPr>
          <w:rFonts w:hint="eastAsia"/>
        </w:rPr>
        <w:t>的要求</w:t>
      </w:r>
      <w:r w:rsidR="008B0684" w:rsidRPr="00AF52C3">
        <w:rPr>
          <w:rFonts w:hint="eastAsia"/>
        </w:rPr>
        <w:t>。</w:t>
      </w:r>
    </w:p>
    <w:p w14:paraId="2737B262" w14:textId="4D25130E" w:rsidR="00F27AE9" w:rsidRPr="00F95FE5" w:rsidRDefault="00F27AE9" w:rsidP="00F27AE9">
      <w:pPr>
        <w:pStyle w:val="3"/>
        <w:spacing w:after="120"/>
      </w:pPr>
      <w:r>
        <w:rPr>
          <w:rFonts w:hint="eastAsia"/>
          <w:lang w:eastAsia="zh-CN"/>
        </w:rPr>
        <w:t>3</w:t>
      </w:r>
      <w:r w:rsidRPr="00F95FE5">
        <w:rPr>
          <w:rFonts w:hint="eastAsia"/>
        </w:rPr>
        <w:t>.3.</w:t>
      </w:r>
      <w:r>
        <w:t>2</w:t>
      </w:r>
      <w:r w:rsidRPr="00F27AE9">
        <w:rPr>
          <w:rFonts w:hint="eastAsia"/>
        </w:rPr>
        <w:t>设备输出气体压力（气道压力）</w:t>
      </w:r>
    </w:p>
    <w:p w14:paraId="1EC31FF6" w14:textId="4A1A4FC6" w:rsidR="00F27AE9" w:rsidRDefault="00F27AE9" w:rsidP="00F27AE9">
      <w:pPr>
        <w:spacing w:after="120"/>
        <w:ind w:firstLine="420"/>
        <w:rPr>
          <w:ins w:id="137" w:author="somnus" w:date="2022-06-22T10:38:00Z"/>
        </w:rPr>
      </w:pPr>
      <w:r>
        <w:rPr>
          <w:rFonts w:hint="eastAsia"/>
        </w:rPr>
        <w:t>3.3.1.1</w:t>
      </w:r>
      <w:r>
        <w:rPr>
          <w:rFonts w:hint="eastAsia"/>
        </w:rPr>
        <w:t>压力监测范围：</w:t>
      </w:r>
      <w:r w:rsidRPr="00777F95">
        <w:rPr>
          <w:rFonts w:hint="eastAsia"/>
        </w:rPr>
        <w:t>在</w:t>
      </w:r>
      <w:r w:rsidRPr="00F27AE9">
        <w:t>-1kPa~1kPa</w:t>
      </w:r>
      <w:r w:rsidRPr="00777F95">
        <w:rPr>
          <w:rFonts w:hint="eastAsia"/>
        </w:rPr>
        <w:t>范围内调节输入气源压力，观察仪表</w:t>
      </w:r>
      <w:r>
        <w:rPr>
          <w:rFonts w:hint="eastAsia"/>
        </w:rPr>
        <w:t>检测结果，</w:t>
      </w:r>
      <w:r w:rsidRPr="00777F95">
        <w:rPr>
          <w:rFonts w:hint="eastAsia"/>
        </w:rPr>
        <w:t>应符合</w:t>
      </w:r>
      <w:r>
        <w:rPr>
          <w:rFonts w:hint="eastAsia"/>
        </w:rPr>
        <w:t>2.3.</w:t>
      </w:r>
      <w:r>
        <w:t>2</w:t>
      </w:r>
      <w:r>
        <w:rPr>
          <w:rFonts w:hint="eastAsia"/>
        </w:rPr>
        <w:t>.1</w:t>
      </w:r>
      <w:r w:rsidRPr="00777F95">
        <w:rPr>
          <w:rFonts w:hint="eastAsia"/>
        </w:rPr>
        <w:t>的要求。</w:t>
      </w:r>
    </w:p>
    <w:p w14:paraId="67A42B86" w14:textId="04FCD680" w:rsidR="00CD2357" w:rsidRDefault="00CD2357" w:rsidP="00F27AE9">
      <w:pPr>
        <w:spacing w:after="120"/>
        <w:ind w:firstLine="420"/>
      </w:pPr>
      <w:ins w:id="138" w:author="somnus" w:date="2022-06-22T10:38:00Z">
        <w:r w:rsidRPr="00CD2357">
          <w:rPr>
            <w:rFonts w:hint="eastAsia"/>
          </w:rPr>
          <w:t>3.3.2.</w:t>
        </w:r>
        <w:r>
          <w:rPr>
            <w:rFonts w:hint="eastAsia"/>
          </w:rPr>
          <w:t>2</w:t>
        </w:r>
        <w:r w:rsidRPr="00CD2357">
          <w:rPr>
            <w:rFonts w:hint="eastAsia"/>
          </w:rPr>
          <w:t>气道压力监测</w:t>
        </w:r>
        <w:r>
          <w:rPr>
            <w:rFonts w:hint="eastAsia"/>
          </w:rPr>
          <w:t>最大误差</w:t>
        </w:r>
        <w:r w:rsidRPr="00CD2357">
          <w:rPr>
            <w:rFonts w:hint="eastAsia"/>
          </w:rPr>
          <w:t>：将标准压力表串联接入气路，在</w:t>
        </w:r>
        <w:r w:rsidRPr="00CD2357">
          <w:rPr>
            <w:rFonts w:hint="eastAsia"/>
          </w:rPr>
          <w:t>-1kPa~1kPa</w:t>
        </w:r>
        <w:r w:rsidRPr="00CD2357">
          <w:rPr>
            <w:rFonts w:hint="eastAsia"/>
          </w:rPr>
          <w:t>范围内调节输入气源压力，每次加压</w:t>
        </w:r>
        <w:r w:rsidRPr="00CD2357">
          <w:rPr>
            <w:rFonts w:hint="eastAsia"/>
          </w:rPr>
          <w:t>500Pa</w:t>
        </w:r>
        <w:r w:rsidRPr="00CD2357">
          <w:rPr>
            <w:rFonts w:hint="eastAsia"/>
          </w:rPr>
          <w:t>，对比标准压力表及笑气镇痛装置压力表显示值，误差应满足</w:t>
        </w:r>
        <w:r w:rsidRPr="00CD2357">
          <w:rPr>
            <w:rFonts w:hint="eastAsia"/>
          </w:rPr>
          <w:t>2.3.2.3</w:t>
        </w:r>
        <w:r w:rsidRPr="00CD2357">
          <w:rPr>
            <w:rFonts w:hint="eastAsia"/>
          </w:rPr>
          <w:t>的要求。</w:t>
        </w:r>
      </w:ins>
    </w:p>
    <w:p w14:paraId="3EADE959" w14:textId="250A7675" w:rsidR="00F27AE9" w:rsidRDefault="00F27AE9" w:rsidP="00F27AE9">
      <w:pPr>
        <w:spacing w:after="120"/>
        <w:ind w:firstLine="420"/>
      </w:pPr>
      <w:r>
        <w:rPr>
          <w:rFonts w:hint="eastAsia"/>
        </w:rPr>
        <w:t>3.3.</w:t>
      </w:r>
      <w:r>
        <w:t>2</w:t>
      </w:r>
      <w:r>
        <w:rPr>
          <w:rFonts w:hint="eastAsia"/>
        </w:rPr>
        <w:t>.</w:t>
      </w:r>
      <w:del w:id="139" w:author="somnus" w:date="2022-06-22T10:38:00Z">
        <w:r w:rsidDel="00CD2357">
          <w:delText>2</w:delText>
        </w:r>
      </w:del>
      <w:ins w:id="140" w:author="somnus" w:date="2022-06-22T10:38:00Z">
        <w:r w:rsidR="00CD2357">
          <w:rPr>
            <w:rFonts w:hint="eastAsia"/>
          </w:rPr>
          <w:t>3</w:t>
        </w:r>
      </w:ins>
      <w:ins w:id="141" w:author="somnus" w:date="2022-06-22T10:37:00Z">
        <w:r w:rsidR="00CD2357">
          <w:t>气道</w:t>
        </w:r>
      </w:ins>
      <w:r>
        <w:rPr>
          <w:rFonts w:hint="eastAsia"/>
        </w:rPr>
        <w:t>压力监测数字显示分辨率：</w:t>
      </w:r>
      <w:r w:rsidRPr="00E048D0">
        <w:rPr>
          <w:rFonts w:hint="eastAsia"/>
        </w:rPr>
        <w:t>目测吸入笑气镇痛装置压力表的示数，观察其分辨率</w:t>
      </w:r>
      <w:r>
        <w:rPr>
          <w:rFonts w:hint="eastAsia"/>
        </w:rPr>
        <w:t>，结果</w:t>
      </w:r>
      <w:r w:rsidRPr="00E048D0">
        <w:rPr>
          <w:rFonts w:hint="eastAsia"/>
        </w:rPr>
        <w:t>应符合</w:t>
      </w:r>
      <w:r>
        <w:rPr>
          <w:rFonts w:hint="eastAsia"/>
        </w:rPr>
        <w:t>2.3.</w:t>
      </w:r>
      <w:r>
        <w:t>2</w:t>
      </w:r>
      <w:r>
        <w:rPr>
          <w:rFonts w:hint="eastAsia"/>
        </w:rPr>
        <w:t>.</w:t>
      </w:r>
      <w:del w:id="142" w:author="somnus" w:date="2022-06-22T10:38:00Z">
        <w:r w:rsidDel="00CD2357">
          <w:delText>2</w:delText>
        </w:r>
      </w:del>
      <w:ins w:id="143" w:author="somnus" w:date="2022-06-22T10:38:00Z">
        <w:r w:rsidR="00CD2357">
          <w:rPr>
            <w:rFonts w:hint="eastAsia"/>
          </w:rPr>
          <w:t>3</w:t>
        </w:r>
      </w:ins>
      <w:r>
        <w:rPr>
          <w:rFonts w:hint="eastAsia"/>
        </w:rPr>
        <w:t>的要求。</w:t>
      </w:r>
    </w:p>
    <w:p w14:paraId="475F1F11" w14:textId="5C4895B5" w:rsidR="00F27AE9" w:rsidRPr="00F27AE9" w:rsidDel="00CD2357" w:rsidRDefault="00F27AE9" w:rsidP="008B0684">
      <w:pPr>
        <w:spacing w:after="120"/>
        <w:ind w:firstLine="420"/>
        <w:rPr>
          <w:del w:id="144" w:author="somnus" w:date="2022-06-22T10:38:00Z"/>
        </w:rPr>
      </w:pPr>
      <w:del w:id="145" w:author="somnus" w:date="2022-06-22T10:38:00Z">
        <w:r w:rsidRPr="00F27AE9" w:rsidDel="00CD2357">
          <w:rPr>
            <w:rFonts w:hint="eastAsia"/>
          </w:rPr>
          <w:delText>3.3.</w:delText>
        </w:r>
        <w:r w:rsidRPr="00F27AE9" w:rsidDel="00CD2357">
          <w:delText>2</w:delText>
        </w:r>
        <w:r w:rsidRPr="00F27AE9" w:rsidDel="00CD2357">
          <w:rPr>
            <w:rFonts w:hint="eastAsia"/>
          </w:rPr>
          <w:delText>.</w:delText>
        </w:r>
        <w:r w:rsidRPr="00F27AE9" w:rsidDel="00CD2357">
          <w:delText>3</w:delText>
        </w:r>
        <w:r w:rsidRPr="00F27AE9" w:rsidDel="00CD2357">
          <w:rPr>
            <w:rFonts w:hint="eastAsia"/>
          </w:rPr>
          <w:delText>气道压力监测精度：将标准压</w:delText>
        </w:r>
        <w:r w:rsidDel="00CD2357">
          <w:rPr>
            <w:rFonts w:hint="eastAsia"/>
          </w:rPr>
          <w:delText>力表串联接入气路，在</w:delText>
        </w:r>
        <w:r w:rsidR="003003CB" w:rsidRPr="00F27AE9" w:rsidDel="00CD2357">
          <w:delText>-1kPa~1kPa</w:delText>
        </w:r>
        <w:r w:rsidDel="00CD2357">
          <w:rPr>
            <w:rFonts w:hint="eastAsia"/>
          </w:rPr>
          <w:delText>范围内调节输入气源压力，每次加压</w:delText>
        </w:r>
        <w:r w:rsidR="003003CB" w:rsidDel="00CD2357">
          <w:delText>5</w:delText>
        </w:r>
        <w:r w:rsidDel="00CD2357">
          <w:rPr>
            <w:rFonts w:hint="eastAsia"/>
          </w:rPr>
          <w:delText>00</w:delText>
        </w:r>
        <w:r w:rsidDel="00CD2357">
          <w:delText>Pa</w:delText>
        </w:r>
        <w:r w:rsidDel="00CD2357">
          <w:rPr>
            <w:rFonts w:hint="eastAsia"/>
          </w:rPr>
          <w:delText>，对比标准压力表及笑气镇痛装置压力表显示值，误差应满足</w:delText>
        </w:r>
        <w:r w:rsidDel="00CD2357">
          <w:rPr>
            <w:rFonts w:hint="eastAsia"/>
          </w:rPr>
          <w:delText>2.3.</w:delText>
        </w:r>
        <w:r w:rsidR="003003CB" w:rsidDel="00CD2357">
          <w:delText>2</w:delText>
        </w:r>
        <w:r w:rsidDel="00CD2357">
          <w:rPr>
            <w:rFonts w:hint="eastAsia"/>
          </w:rPr>
          <w:delText>.</w:delText>
        </w:r>
        <w:r w:rsidDel="00CD2357">
          <w:delText>3</w:delText>
        </w:r>
        <w:r w:rsidDel="00CD2357">
          <w:rPr>
            <w:rFonts w:hint="eastAsia"/>
          </w:rPr>
          <w:delText>的要求</w:delText>
        </w:r>
        <w:r w:rsidRPr="00AF52C3" w:rsidDel="00CD2357">
          <w:rPr>
            <w:rFonts w:hint="eastAsia"/>
          </w:rPr>
          <w:delText>。</w:delText>
        </w:r>
      </w:del>
    </w:p>
    <w:p w14:paraId="486886DE" w14:textId="29FFF660" w:rsidR="00E048D0" w:rsidRDefault="00E048D0" w:rsidP="00E048D0">
      <w:pPr>
        <w:pStyle w:val="3"/>
        <w:spacing w:after="120"/>
        <w:rPr>
          <w:lang w:eastAsia="zh-CN"/>
        </w:rPr>
      </w:pPr>
      <w:r>
        <w:rPr>
          <w:rFonts w:hint="eastAsia"/>
          <w:lang w:eastAsia="zh-CN"/>
        </w:rPr>
        <w:t>3</w:t>
      </w:r>
      <w:r>
        <w:rPr>
          <w:rFonts w:hint="eastAsia"/>
        </w:rPr>
        <w:t>.3.</w:t>
      </w:r>
      <w:r w:rsidR="003003CB">
        <w:t>3</w:t>
      </w:r>
      <w:r w:rsidRPr="00F95FE5">
        <w:rPr>
          <w:rFonts w:hint="eastAsia"/>
        </w:rPr>
        <w:t>气体流量监测</w:t>
      </w:r>
    </w:p>
    <w:p w14:paraId="6D0ACA16" w14:textId="1C51D610" w:rsidR="00E048D0" w:rsidRDefault="002B3511" w:rsidP="00E048D0">
      <w:pPr>
        <w:spacing w:after="120"/>
        <w:ind w:firstLine="420"/>
      </w:pPr>
      <w:r>
        <w:rPr>
          <w:rFonts w:hint="eastAsia"/>
        </w:rPr>
        <w:t>3</w:t>
      </w:r>
      <w:r w:rsidR="00E048D0">
        <w:rPr>
          <w:rFonts w:hint="eastAsia"/>
        </w:rPr>
        <w:t>.3.</w:t>
      </w:r>
      <w:r w:rsidR="003003CB">
        <w:t>3</w:t>
      </w:r>
      <w:r w:rsidR="00E048D0">
        <w:rPr>
          <w:rFonts w:hint="eastAsia"/>
        </w:rPr>
        <w:t>.1</w:t>
      </w:r>
      <w:r w:rsidR="00E048D0">
        <w:rPr>
          <w:rFonts w:hint="eastAsia"/>
        </w:rPr>
        <w:t>流量数值的显示单位：</w:t>
      </w:r>
      <w:r>
        <w:rPr>
          <w:rFonts w:hint="eastAsia"/>
        </w:rPr>
        <w:t>目视检测仪器显示界面上流量数值的显示单位，结果应符</w:t>
      </w:r>
      <w:r w:rsidRPr="00EA52A5">
        <w:rPr>
          <w:rFonts w:hint="eastAsia"/>
        </w:rPr>
        <w:t>合</w:t>
      </w:r>
      <w:r>
        <w:rPr>
          <w:rFonts w:hint="eastAsia"/>
        </w:rPr>
        <w:t>2.3.</w:t>
      </w:r>
      <w:r w:rsidR="003003CB">
        <w:t>3</w:t>
      </w:r>
      <w:r>
        <w:rPr>
          <w:rFonts w:hint="eastAsia"/>
        </w:rPr>
        <w:t>.1</w:t>
      </w:r>
      <w:r>
        <w:rPr>
          <w:rFonts w:hint="eastAsia"/>
        </w:rPr>
        <w:t>的要求。</w:t>
      </w:r>
    </w:p>
    <w:p w14:paraId="51F7AD38" w14:textId="0157A33A" w:rsidR="00E048D0" w:rsidRDefault="005B1EC5" w:rsidP="00E048D0">
      <w:pPr>
        <w:spacing w:after="120"/>
        <w:ind w:firstLine="420"/>
      </w:pPr>
      <w:r>
        <w:rPr>
          <w:rFonts w:hint="eastAsia"/>
        </w:rPr>
        <w:t>3</w:t>
      </w:r>
      <w:r w:rsidR="00E048D0">
        <w:rPr>
          <w:rFonts w:hint="eastAsia"/>
        </w:rPr>
        <w:t>.3.</w:t>
      </w:r>
      <w:r w:rsidR="003003CB">
        <w:t>3</w:t>
      </w:r>
      <w:r w:rsidR="00E048D0">
        <w:rPr>
          <w:rFonts w:hint="eastAsia"/>
        </w:rPr>
        <w:t>.2</w:t>
      </w:r>
      <w:r w:rsidR="00E048D0">
        <w:t xml:space="preserve"> </w:t>
      </w:r>
      <w:r w:rsidR="00E048D0">
        <w:rPr>
          <w:rFonts w:hint="eastAsia"/>
        </w:rPr>
        <w:t>总流量的设定范围应是：</w:t>
      </w:r>
      <w:r w:rsidR="002B3511" w:rsidRPr="002B3511">
        <w:rPr>
          <w:rFonts w:hint="eastAsia"/>
        </w:rPr>
        <w:t>将标准节流阀串联接入气路，在</w:t>
      </w:r>
      <w:r w:rsidR="002B3511" w:rsidRPr="002B3511">
        <w:rPr>
          <w:rFonts w:hint="eastAsia"/>
        </w:rPr>
        <w:t>0~20</w:t>
      </w:r>
      <w:r w:rsidR="008B0684">
        <w:rPr>
          <w:rFonts w:hint="eastAsia"/>
        </w:rPr>
        <w:t>L/MIN</w:t>
      </w:r>
      <w:r w:rsidR="002B3511" w:rsidRPr="002B3511">
        <w:rPr>
          <w:rFonts w:hint="eastAsia"/>
        </w:rPr>
        <w:t>范围内调节气体流量，目测笑气</w:t>
      </w:r>
      <w:r>
        <w:rPr>
          <w:rFonts w:hint="eastAsia"/>
        </w:rPr>
        <w:t>吸入</w:t>
      </w:r>
      <w:r w:rsidR="002B3511" w:rsidRPr="002B3511">
        <w:rPr>
          <w:rFonts w:hint="eastAsia"/>
        </w:rPr>
        <w:t>镇痛装置显示的流量值</w:t>
      </w:r>
      <w:r>
        <w:rPr>
          <w:rFonts w:hint="eastAsia"/>
        </w:rPr>
        <w:t>，结果应</w:t>
      </w:r>
      <w:r w:rsidR="002B3511" w:rsidRPr="002B3511">
        <w:rPr>
          <w:rFonts w:hint="eastAsia"/>
        </w:rPr>
        <w:t>满足</w:t>
      </w:r>
      <w:r>
        <w:rPr>
          <w:rFonts w:hint="eastAsia"/>
        </w:rPr>
        <w:t>2.3.</w:t>
      </w:r>
      <w:r w:rsidR="003003CB">
        <w:t>3</w:t>
      </w:r>
      <w:r>
        <w:rPr>
          <w:rFonts w:hint="eastAsia"/>
        </w:rPr>
        <w:t>.2</w:t>
      </w:r>
      <w:r>
        <w:rPr>
          <w:rFonts w:hint="eastAsia"/>
        </w:rPr>
        <w:t>的要求。</w:t>
      </w:r>
    </w:p>
    <w:p w14:paraId="25BD2785" w14:textId="7DA892BC" w:rsidR="00E048D0" w:rsidRDefault="009953CF" w:rsidP="00E048D0">
      <w:pPr>
        <w:spacing w:after="120"/>
        <w:ind w:firstLine="420"/>
      </w:pPr>
      <w:r>
        <w:rPr>
          <w:rFonts w:hint="eastAsia"/>
        </w:rPr>
        <w:lastRenderedPageBreak/>
        <w:t>3</w:t>
      </w:r>
      <w:r w:rsidR="00E048D0">
        <w:rPr>
          <w:rFonts w:hint="eastAsia"/>
        </w:rPr>
        <w:t>.3.</w:t>
      </w:r>
      <w:r w:rsidR="003003CB">
        <w:t>3</w:t>
      </w:r>
      <w:r w:rsidR="00E048D0">
        <w:rPr>
          <w:rFonts w:hint="eastAsia"/>
        </w:rPr>
        <w:t>.3</w:t>
      </w:r>
      <w:r w:rsidR="00E048D0">
        <w:t xml:space="preserve"> </w:t>
      </w:r>
      <w:r w:rsidR="00E048D0">
        <w:rPr>
          <w:rFonts w:hint="eastAsia"/>
        </w:rPr>
        <w:t>总流量设定的分辨率：</w:t>
      </w:r>
      <w:r w:rsidR="00814A94">
        <w:rPr>
          <w:rFonts w:hint="eastAsia"/>
        </w:rPr>
        <w:t>通过目测笑气</w:t>
      </w:r>
      <w:r>
        <w:rPr>
          <w:rFonts w:hint="eastAsia"/>
        </w:rPr>
        <w:t>吸入</w:t>
      </w:r>
      <w:r w:rsidR="00814A94">
        <w:rPr>
          <w:rFonts w:hint="eastAsia"/>
        </w:rPr>
        <w:t>镇痛装置显示的混合气体总流量值的显示分辨率</w:t>
      </w:r>
      <w:r>
        <w:rPr>
          <w:rFonts w:hint="eastAsia"/>
        </w:rPr>
        <w:t>，结果应符合</w:t>
      </w:r>
      <w:r>
        <w:rPr>
          <w:rFonts w:hint="eastAsia"/>
        </w:rPr>
        <w:t>2.3.</w:t>
      </w:r>
      <w:r w:rsidR="003003CB">
        <w:t>3</w:t>
      </w:r>
      <w:r>
        <w:rPr>
          <w:rFonts w:hint="eastAsia"/>
        </w:rPr>
        <w:t>.3</w:t>
      </w:r>
      <w:r>
        <w:rPr>
          <w:rFonts w:hint="eastAsia"/>
        </w:rPr>
        <w:t>的要求。</w:t>
      </w:r>
    </w:p>
    <w:p w14:paraId="30DE7930" w14:textId="20A92F63" w:rsidR="009953CF" w:rsidRDefault="009953CF" w:rsidP="009953CF">
      <w:pPr>
        <w:spacing w:after="120"/>
        <w:ind w:firstLine="420"/>
      </w:pPr>
      <w:r>
        <w:rPr>
          <w:rFonts w:hint="eastAsia"/>
        </w:rPr>
        <w:t>3</w:t>
      </w:r>
      <w:r w:rsidR="00E048D0">
        <w:rPr>
          <w:rFonts w:hint="eastAsia"/>
        </w:rPr>
        <w:t>.3.</w:t>
      </w:r>
      <w:r w:rsidR="003003CB">
        <w:t>3</w:t>
      </w:r>
      <w:r w:rsidR="00E048D0">
        <w:rPr>
          <w:rFonts w:hint="eastAsia"/>
        </w:rPr>
        <w:t>.4</w:t>
      </w:r>
      <w:r w:rsidR="00E048D0">
        <w:t xml:space="preserve"> </w:t>
      </w:r>
      <w:r w:rsidR="00E048D0">
        <w:t>供气流量</w:t>
      </w:r>
      <w:r w:rsidR="00E048D0">
        <w:rPr>
          <w:rFonts w:hint="eastAsia"/>
        </w:rPr>
        <w:t>监测</w:t>
      </w:r>
      <w:r w:rsidR="00E048D0">
        <w:t>精度</w:t>
      </w:r>
      <w:r>
        <w:rPr>
          <w:rFonts w:hint="eastAsia"/>
        </w:rPr>
        <w:t>：将标准气体流量计串联接入气路，通过旋钮设定混合气体流量，分布在</w:t>
      </w:r>
      <w:r>
        <w:rPr>
          <w:rFonts w:hint="eastAsia"/>
        </w:rPr>
        <w:t>0</w:t>
      </w:r>
      <w:r>
        <w:t>.5</w:t>
      </w:r>
      <w:r w:rsidR="008B0684">
        <w:t>L/</w:t>
      </w:r>
      <w:r w:rsidR="008B0684">
        <w:rPr>
          <w:rFonts w:hint="eastAsia"/>
        </w:rPr>
        <w:t>min</w:t>
      </w:r>
      <w:r>
        <w:rPr>
          <w:rFonts w:hint="eastAsia"/>
        </w:rPr>
        <w:t>、</w:t>
      </w:r>
      <w:r>
        <w:rPr>
          <w:rFonts w:hint="eastAsia"/>
        </w:rPr>
        <w:t>1</w:t>
      </w:r>
      <w:r w:rsidR="008B0684">
        <w:t>L/</w:t>
      </w:r>
      <w:r w:rsidR="008B0684" w:rsidRPr="008B0684">
        <w:rPr>
          <w:rFonts w:hint="eastAsia"/>
        </w:rPr>
        <w:t xml:space="preserve"> </w:t>
      </w:r>
      <w:r w:rsidR="008B0684">
        <w:rPr>
          <w:rFonts w:hint="eastAsia"/>
        </w:rPr>
        <w:t>min</w:t>
      </w:r>
      <w:r>
        <w:rPr>
          <w:rFonts w:hint="eastAsia"/>
        </w:rPr>
        <w:t>、</w:t>
      </w:r>
      <w:r>
        <w:rPr>
          <w:rFonts w:hint="eastAsia"/>
        </w:rPr>
        <w:t>2</w:t>
      </w:r>
      <w:r w:rsidR="008B0684">
        <w:t>L/</w:t>
      </w:r>
      <w:r w:rsidR="008B0684" w:rsidRPr="008B0684">
        <w:rPr>
          <w:rFonts w:hint="eastAsia"/>
        </w:rPr>
        <w:t xml:space="preserve"> </w:t>
      </w:r>
      <w:r w:rsidR="008B0684">
        <w:rPr>
          <w:rFonts w:hint="eastAsia"/>
        </w:rPr>
        <w:t>min</w:t>
      </w:r>
      <w:r>
        <w:rPr>
          <w:rFonts w:hint="eastAsia"/>
        </w:rPr>
        <w:t>、</w:t>
      </w:r>
      <w:r>
        <w:t>4</w:t>
      </w:r>
      <w:r w:rsidR="008B0684">
        <w:t>L/</w:t>
      </w:r>
      <w:r w:rsidR="008B0684" w:rsidRPr="008B0684">
        <w:rPr>
          <w:rFonts w:hint="eastAsia"/>
        </w:rPr>
        <w:t xml:space="preserve"> </w:t>
      </w:r>
      <w:r w:rsidR="008B0684">
        <w:rPr>
          <w:rFonts w:hint="eastAsia"/>
        </w:rPr>
        <w:t>min</w:t>
      </w:r>
      <w:r>
        <w:rPr>
          <w:rFonts w:hint="eastAsia"/>
        </w:rPr>
        <w:t>、</w:t>
      </w:r>
      <w:r>
        <w:t>6</w:t>
      </w:r>
      <w:r w:rsidR="008B0684">
        <w:t>L/</w:t>
      </w:r>
      <w:r w:rsidR="008B0684" w:rsidRPr="008B0684">
        <w:rPr>
          <w:rFonts w:hint="eastAsia"/>
        </w:rPr>
        <w:t xml:space="preserve"> </w:t>
      </w:r>
      <w:r w:rsidR="008B0684">
        <w:rPr>
          <w:rFonts w:hint="eastAsia"/>
        </w:rPr>
        <w:t>min</w:t>
      </w:r>
      <w:r>
        <w:rPr>
          <w:rFonts w:hint="eastAsia"/>
        </w:rPr>
        <w:t>、</w:t>
      </w:r>
      <w:r>
        <w:t>8</w:t>
      </w:r>
      <w:r w:rsidR="008B0684">
        <w:t>L/</w:t>
      </w:r>
      <w:r w:rsidR="008B0684" w:rsidRPr="008B0684">
        <w:rPr>
          <w:rFonts w:hint="eastAsia"/>
        </w:rPr>
        <w:t xml:space="preserve"> </w:t>
      </w:r>
      <w:r w:rsidR="008B0684">
        <w:rPr>
          <w:rFonts w:hint="eastAsia"/>
        </w:rPr>
        <w:t>min</w:t>
      </w:r>
      <w:r>
        <w:rPr>
          <w:rFonts w:hint="eastAsia"/>
        </w:rPr>
        <w:t>、</w:t>
      </w:r>
      <w:r>
        <w:t>10</w:t>
      </w:r>
      <w:r w:rsidR="008B0684">
        <w:t>L</w:t>
      </w:r>
      <w:r w:rsidR="008B0684">
        <w:rPr>
          <w:rFonts w:hint="eastAsia"/>
        </w:rPr>
        <w:t>/</w:t>
      </w:r>
      <w:r w:rsidR="008B0684" w:rsidRPr="008B0684">
        <w:rPr>
          <w:rFonts w:hint="eastAsia"/>
        </w:rPr>
        <w:t xml:space="preserve"> </w:t>
      </w:r>
      <w:r w:rsidR="008B0684">
        <w:rPr>
          <w:rFonts w:hint="eastAsia"/>
        </w:rPr>
        <w:t>min</w:t>
      </w:r>
      <w:r>
        <w:rPr>
          <w:rFonts w:hint="eastAsia"/>
        </w:rPr>
        <w:t>、</w:t>
      </w:r>
      <w:r>
        <w:rPr>
          <w:rFonts w:hint="eastAsia"/>
        </w:rPr>
        <w:t>12</w:t>
      </w:r>
      <w:r w:rsidR="008B0684">
        <w:t>L/</w:t>
      </w:r>
      <w:r w:rsidR="008B0684" w:rsidRPr="008B0684">
        <w:rPr>
          <w:rFonts w:hint="eastAsia"/>
        </w:rPr>
        <w:t xml:space="preserve"> </w:t>
      </w:r>
      <w:r w:rsidR="008B0684">
        <w:rPr>
          <w:rFonts w:hint="eastAsia"/>
        </w:rPr>
        <w:t>min</w:t>
      </w:r>
      <w:r>
        <w:rPr>
          <w:rFonts w:hint="eastAsia"/>
        </w:rPr>
        <w:t>、</w:t>
      </w:r>
      <w:r>
        <w:rPr>
          <w:rFonts w:hint="eastAsia"/>
        </w:rPr>
        <w:t>1</w:t>
      </w:r>
      <w:r>
        <w:t>4</w:t>
      </w:r>
      <w:r w:rsidR="008B0684">
        <w:t>L/</w:t>
      </w:r>
      <w:r w:rsidR="008B0684" w:rsidRPr="008B0684">
        <w:rPr>
          <w:rFonts w:hint="eastAsia"/>
        </w:rPr>
        <w:t xml:space="preserve"> </w:t>
      </w:r>
      <w:r w:rsidR="008B0684">
        <w:rPr>
          <w:rFonts w:hint="eastAsia"/>
        </w:rPr>
        <w:t>min</w:t>
      </w:r>
      <w:r>
        <w:rPr>
          <w:rFonts w:hint="eastAsia"/>
        </w:rPr>
        <w:t>、</w:t>
      </w:r>
      <w:r>
        <w:rPr>
          <w:rFonts w:hint="eastAsia"/>
        </w:rPr>
        <w:t>1</w:t>
      </w:r>
      <w:r>
        <w:t>6</w:t>
      </w:r>
      <w:r w:rsidR="008B0684">
        <w:t>L/</w:t>
      </w:r>
      <w:r w:rsidR="008B0684" w:rsidRPr="008B0684">
        <w:rPr>
          <w:rFonts w:hint="eastAsia"/>
        </w:rPr>
        <w:t xml:space="preserve"> </w:t>
      </w:r>
      <w:r w:rsidR="008B0684">
        <w:rPr>
          <w:rFonts w:hint="eastAsia"/>
        </w:rPr>
        <w:t>min</w:t>
      </w:r>
      <w:r>
        <w:rPr>
          <w:rFonts w:hint="eastAsia"/>
        </w:rPr>
        <w:t>、</w:t>
      </w:r>
      <w:r>
        <w:rPr>
          <w:rFonts w:hint="eastAsia"/>
        </w:rPr>
        <w:t>1</w:t>
      </w:r>
      <w:r>
        <w:t>8</w:t>
      </w:r>
      <w:r w:rsidR="008B0684">
        <w:t>L/</w:t>
      </w:r>
      <w:r w:rsidR="008B0684" w:rsidRPr="008B0684">
        <w:rPr>
          <w:rFonts w:hint="eastAsia"/>
        </w:rPr>
        <w:t xml:space="preserve"> </w:t>
      </w:r>
      <w:r w:rsidR="008B0684">
        <w:rPr>
          <w:rFonts w:hint="eastAsia"/>
        </w:rPr>
        <w:t>min</w:t>
      </w:r>
      <w:r>
        <w:rPr>
          <w:rFonts w:hint="eastAsia"/>
        </w:rPr>
        <w:t>、</w:t>
      </w:r>
      <w:r>
        <w:t>20</w:t>
      </w:r>
      <w:r w:rsidR="008B0684">
        <w:t>L/</w:t>
      </w:r>
      <w:r w:rsidR="008B0684" w:rsidRPr="008B0684">
        <w:rPr>
          <w:rFonts w:hint="eastAsia"/>
        </w:rPr>
        <w:t xml:space="preserve"> </w:t>
      </w:r>
      <w:r w:rsidR="008B0684">
        <w:rPr>
          <w:rFonts w:hint="eastAsia"/>
        </w:rPr>
        <w:t>min</w:t>
      </w:r>
      <w:r>
        <w:rPr>
          <w:rFonts w:hint="eastAsia"/>
        </w:rPr>
        <w:t>处对比标准流量计与笑气吸入镇痛装置显示的流量值，通过公式（</w:t>
      </w:r>
      <w:r>
        <w:rPr>
          <w:rFonts w:hint="eastAsia"/>
        </w:rPr>
        <w:t>1</w:t>
      </w:r>
      <w:r>
        <w:rPr>
          <w:rFonts w:hint="eastAsia"/>
        </w:rPr>
        <w:t>）计算测量误差，结果应符合</w:t>
      </w:r>
      <w:r>
        <w:rPr>
          <w:rFonts w:hint="eastAsia"/>
        </w:rPr>
        <w:t>2.3.</w:t>
      </w:r>
      <w:r w:rsidR="003003CB">
        <w:t>3</w:t>
      </w:r>
      <w:r>
        <w:rPr>
          <w:rFonts w:hint="eastAsia"/>
        </w:rPr>
        <w:t>.4</w:t>
      </w:r>
      <w:r>
        <w:rPr>
          <w:rFonts w:hint="eastAsia"/>
        </w:rPr>
        <w:t>的要求。</w:t>
      </w:r>
    </w:p>
    <w:p w14:paraId="2C419482" w14:textId="3C9EF269" w:rsidR="009953CF" w:rsidRDefault="009953CF" w:rsidP="009953CF">
      <w:pPr>
        <w:spacing w:after="120"/>
        <w:ind w:firstLine="420"/>
      </w:pPr>
      <w:r w:rsidRPr="000671A8">
        <w:rPr>
          <w:position w:val="-30"/>
        </w:rPr>
        <w:object w:dxaOrig="1700" w:dyaOrig="740" w14:anchorId="6E6AE3FF">
          <v:shape id="_x0000_i1027" type="#_x0000_t75" style="width:84.5pt;height:36.95pt" o:ole="">
            <v:imagedata r:id="rId16" o:title=""/>
          </v:shape>
          <o:OLEObject Type="Embed" ProgID="Equation.DSMT4" ShapeID="_x0000_i1027" DrawAspect="Content" ObjectID="_1724568864" r:id="rId17"/>
        </w:object>
      </w:r>
      <w:r w:rsidR="0026766A">
        <w:rPr>
          <w:rFonts w:hint="eastAsia"/>
        </w:rPr>
        <w:t>%</w:t>
      </w:r>
      <w:r>
        <w:rPr>
          <w:rFonts w:hint="eastAsia"/>
        </w:rPr>
        <w:t>………………公式（</w:t>
      </w:r>
      <w:r>
        <w:rPr>
          <w:rFonts w:hint="eastAsia"/>
        </w:rPr>
        <w:t>1</w:t>
      </w:r>
      <w:r>
        <w:rPr>
          <w:rFonts w:hint="eastAsia"/>
        </w:rPr>
        <w:t>）</w:t>
      </w:r>
    </w:p>
    <w:p w14:paraId="26A60463" w14:textId="77777777" w:rsidR="008B0684" w:rsidRDefault="008B0684" w:rsidP="009953CF">
      <w:pPr>
        <w:spacing w:after="120"/>
        <w:ind w:firstLine="420"/>
      </w:pPr>
      <w:r>
        <w:rPr>
          <w:rFonts w:hint="eastAsia"/>
        </w:rPr>
        <w:t>式中：</w:t>
      </w:r>
    </w:p>
    <w:p w14:paraId="443FFE91" w14:textId="16139057" w:rsidR="008B0684" w:rsidRDefault="009953CF" w:rsidP="009953CF">
      <w:pPr>
        <w:spacing w:after="120"/>
        <w:ind w:firstLine="420"/>
      </w:pPr>
      <w:r w:rsidRPr="000671A8">
        <w:rPr>
          <w:position w:val="-4"/>
        </w:rPr>
        <w:object w:dxaOrig="260" w:dyaOrig="260" w14:anchorId="15B9A813">
          <v:shape id="_x0000_i1028" type="#_x0000_t75" style="width:12.5pt;height:12.5pt" o:ole="">
            <v:imagedata r:id="rId18" o:title=""/>
          </v:shape>
          <o:OLEObject Type="Embed" ProgID="Equation.DSMT4" ShapeID="_x0000_i1028" DrawAspect="Content" ObjectID="_1724568865" r:id="rId19"/>
        </w:object>
      </w:r>
      <w:r>
        <w:t xml:space="preserve"> </w:t>
      </w:r>
      <w:r w:rsidR="008B0684">
        <w:rPr>
          <w:rFonts w:hint="eastAsia"/>
        </w:rPr>
        <w:t>——</w:t>
      </w:r>
      <w:r>
        <w:rPr>
          <w:rFonts w:hint="eastAsia"/>
        </w:rPr>
        <w:t>测量误差（</w:t>
      </w:r>
      <w:r>
        <w:rPr>
          <w:rFonts w:hint="eastAsia"/>
        </w:rPr>
        <w:t>%</w:t>
      </w:r>
      <w:r>
        <w:rPr>
          <w:rFonts w:hint="eastAsia"/>
        </w:rPr>
        <w:t>）</w:t>
      </w:r>
    </w:p>
    <w:p w14:paraId="78B40234" w14:textId="7F2EAB42" w:rsidR="008B0684" w:rsidRDefault="009953CF" w:rsidP="009953CF">
      <w:pPr>
        <w:spacing w:after="120"/>
        <w:ind w:firstLine="420"/>
      </w:pPr>
      <w:r w:rsidRPr="000671A8">
        <w:rPr>
          <w:position w:val="-12"/>
        </w:rPr>
        <w:object w:dxaOrig="279" w:dyaOrig="360" w14:anchorId="0E718CBD">
          <v:shape id="_x0000_i1029" type="#_x0000_t75" style="width:13.15pt;height:18.8pt" o:ole="">
            <v:imagedata r:id="rId20" o:title=""/>
          </v:shape>
          <o:OLEObject Type="Embed" ProgID="Equation.DSMT4" ShapeID="_x0000_i1029" DrawAspect="Content" ObjectID="_1724568866" r:id="rId21"/>
        </w:object>
      </w:r>
      <w:r>
        <w:t xml:space="preserve"> </w:t>
      </w:r>
      <w:r w:rsidR="008B0684">
        <w:rPr>
          <w:rFonts w:hint="eastAsia"/>
        </w:rPr>
        <w:t>——</w:t>
      </w:r>
      <w:r>
        <w:rPr>
          <w:rFonts w:hint="eastAsia"/>
        </w:rPr>
        <w:t>标准气体流量计读数</w:t>
      </w:r>
    </w:p>
    <w:p w14:paraId="4E4BA940" w14:textId="30BE53F6" w:rsidR="009953CF" w:rsidRDefault="009953CF" w:rsidP="009953CF">
      <w:pPr>
        <w:spacing w:after="120"/>
        <w:ind w:firstLine="420"/>
      </w:pPr>
      <w:r w:rsidRPr="000671A8">
        <w:rPr>
          <w:position w:val="-12"/>
        </w:rPr>
        <w:object w:dxaOrig="300" w:dyaOrig="400" w14:anchorId="3530EC1A">
          <v:shape id="_x0000_i1030" type="#_x0000_t75" style="width:15.05pt;height:20.05pt" o:ole="">
            <v:imagedata r:id="rId22" o:title=""/>
          </v:shape>
          <o:OLEObject Type="Embed" ProgID="Equation.DSMT4" ShapeID="_x0000_i1030" DrawAspect="Content" ObjectID="_1724568867" r:id="rId23"/>
        </w:object>
      </w:r>
      <w:r>
        <w:t xml:space="preserve"> </w:t>
      </w:r>
      <w:r w:rsidR="008B0684">
        <w:rPr>
          <w:rFonts w:hint="eastAsia"/>
        </w:rPr>
        <w:t>——</w:t>
      </w:r>
      <w:r>
        <w:rPr>
          <w:rFonts w:hint="eastAsia"/>
        </w:rPr>
        <w:t>3</w:t>
      </w:r>
      <w:r>
        <w:rPr>
          <w:rFonts w:hint="eastAsia"/>
        </w:rPr>
        <w:t>次笑气</w:t>
      </w:r>
      <w:r w:rsidR="004F6045">
        <w:rPr>
          <w:rFonts w:hint="eastAsia"/>
        </w:rPr>
        <w:t>吸入</w:t>
      </w:r>
      <w:r>
        <w:rPr>
          <w:rFonts w:hint="eastAsia"/>
        </w:rPr>
        <w:t>镇痛装置显示流量值的平均值。</w:t>
      </w:r>
    </w:p>
    <w:p w14:paraId="28F7D82B" w14:textId="36CA73DB" w:rsidR="00E048D0" w:rsidRPr="00E048D0" w:rsidRDefault="009953CF" w:rsidP="009953CF">
      <w:pPr>
        <w:spacing w:after="120"/>
        <w:ind w:firstLine="420"/>
        <w:rPr>
          <w:szCs w:val="24"/>
        </w:rPr>
      </w:pPr>
      <w:r>
        <w:rPr>
          <w:rFonts w:hint="eastAsia"/>
        </w:rPr>
        <w:t>3</w:t>
      </w:r>
      <w:r w:rsidR="00E048D0">
        <w:rPr>
          <w:rFonts w:hint="eastAsia"/>
        </w:rPr>
        <w:t>.3.</w:t>
      </w:r>
      <w:r w:rsidR="003003CB">
        <w:t>3</w:t>
      </w:r>
      <w:r w:rsidR="00E048D0">
        <w:rPr>
          <w:rFonts w:hint="eastAsia"/>
        </w:rPr>
        <w:t>.5</w:t>
      </w:r>
      <w:r w:rsidR="00E048D0">
        <w:t xml:space="preserve"> </w:t>
      </w:r>
      <w:r w:rsidR="00E048D0">
        <w:rPr>
          <w:rFonts w:hint="eastAsia"/>
        </w:rPr>
        <w:t>笑气、氧气、混合气体流量的显示分辨率：</w:t>
      </w:r>
      <w:r w:rsidRPr="009953CF">
        <w:rPr>
          <w:rFonts w:hint="eastAsia"/>
        </w:rPr>
        <w:t>通过目测笑气</w:t>
      </w:r>
      <w:r w:rsidR="004F6045" w:rsidRPr="009953CF">
        <w:rPr>
          <w:rFonts w:hint="eastAsia"/>
        </w:rPr>
        <w:t>吸入</w:t>
      </w:r>
      <w:r w:rsidRPr="009953CF">
        <w:rPr>
          <w:rFonts w:hint="eastAsia"/>
        </w:rPr>
        <w:t>镇痛装置显示的笑气、氧气及混合气体流量值，观察显示分辨率</w:t>
      </w:r>
      <w:r>
        <w:rPr>
          <w:rFonts w:hint="eastAsia"/>
        </w:rPr>
        <w:t>，结果应符合</w:t>
      </w:r>
      <w:r>
        <w:rPr>
          <w:rFonts w:hint="eastAsia"/>
        </w:rPr>
        <w:t>2.3.</w:t>
      </w:r>
      <w:r w:rsidR="003003CB">
        <w:t>3</w:t>
      </w:r>
      <w:r>
        <w:rPr>
          <w:rFonts w:hint="eastAsia"/>
        </w:rPr>
        <w:t>.5</w:t>
      </w:r>
      <w:r>
        <w:rPr>
          <w:rFonts w:hint="eastAsia"/>
        </w:rPr>
        <w:t>的要求。</w:t>
      </w:r>
    </w:p>
    <w:p w14:paraId="06F7752D" w14:textId="015097C3" w:rsidR="00DA3CBB" w:rsidRDefault="000F7FD1" w:rsidP="00DA3CBB">
      <w:pPr>
        <w:pStyle w:val="3"/>
        <w:spacing w:after="120"/>
        <w:rPr>
          <w:lang w:eastAsia="zh-CN"/>
        </w:rPr>
      </w:pPr>
      <w:r>
        <w:rPr>
          <w:rFonts w:hint="eastAsia"/>
          <w:lang w:eastAsia="zh-CN"/>
        </w:rPr>
        <w:t>3</w:t>
      </w:r>
      <w:r w:rsidR="00DA3CBB">
        <w:rPr>
          <w:rFonts w:hint="eastAsia"/>
        </w:rPr>
        <w:t>.3.</w:t>
      </w:r>
      <w:r w:rsidR="00443E2D">
        <w:t>4</w:t>
      </w:r>
      <w:r w:rsidR="00DA3CBB">
        <w:rPr>
          <w:rFonts w:hint="eastAsia"/>
        </w:rPr>
        <w:t>混合气体中笑气浓度</w:t>
      </w:r>
    </w:p>
    <w:p w14:paraId="38C66B74" w14:textId="02D6E561" w:rsidR="0026766A" w:rsidRPr="00443E2D" w:rsidDel="001A3975" w:rsidRDefault="0026766A" w:rsidP="0026766A">
      <w:pPr>
        <w:spacing w:after="120"/>
        <w:rPr>
          <w:del w:id="146" w:author="XiaoKun" w:date="2022-06-23T08:38:00Z"/>
          <w:strike/>
        </w:rPr>
      </w:pPr>
      <w:del w:id="147" w:author="XiaoKun" w:date="2022-06-23T08:38:00Z">
        <w:r w:rsidRPr="00443E2D" w:rsidDel="001A3975">
          <w:rPr>
            <w:rFonts w:hint="eastAsia"/>
            <w:strike/>
          </w:rPr>
          <w:delText>先关机，然后同时按下菜单键、混合气体开关、电源键进行设备校准。</w:delText>
        </w:r>
      </w:del>
    </w:p>
    <w:p w14:paraId="5E56EF13" w14:textId="16B2FCD2" w:rsidR="00DA3CBB" w:rsidRDefault="000F7FD1" w:rsidP="00DA3CBB">
      <w:pPr>
        <w:spacing w:after="120"/>
        <w:ind w:firstLine="420"/>
      </w:pPr>
      <w:r>
        <w:rPr>
          <w:rFonts w:hint="eastAsia"/>
        </w:rPr>
        <w:t>3.</w:t>
      </w:r>
      <w:r w:rsidR="00DA3CBB">
        <w:rPr>
          <w:rFonts w:hint="eastAsia"/>
        </w:rPr>
        <w:t>3.</w:t>
      </w:r>
      <w:r w:rsidR="00443E2D">
        <w:t>4</w:t>
      </w:r>
      <w:r w:rsidR="00DA3CBB">
        <w:rPr>
          <w:rFonts w:hint="eastAsia"/>
        </w:rPr>
        <w:t>.1</w:t>
      </w:r>
      <w:r w:rsidR="00DA3CBB">
        <w:rPr>
          <w:rFonts w:hint="eastAsia"/>
        </w:rPr>
        <w:t>混合气体中笑气浓度（用体积百分比</w:t>
      </w:r>
      <w:r w:rsidR="00DA3CBB">
        <w:rPr>
          <w:rFonts w:hint="eastAsia"/>
        </w:rPr>
        <w:t>V/V</w:t>
      </w:r>
      <w:r w:rsidR="00DA3CBB">
        <w:rPr>
          <w:rFonts w:hint="eastAsia"/>
        </w:rPr>
        <w:t>表示）的设定范围：</w:t>
      </w:r>
      <w:r>
        <w:rPr>
          <w:rFonts w:hint="eastAsia"/>
        </w:rPr>
        <w:t>通过操作笑气</w:t>
      </w:r>
      <w:r w:rsidR="004F6045">
        <w:rPr>
          <w:rFonts w:hint="eastAsia"/>
        </w:rPr>
        <w:t>吸入</w:t>
      </w:r>
      <w:r>
        <w:rPr>
          <w:rFonts w:hint="eastAsia"/>
        </w:rPr>
        <w:t>镇痛装置旋钮，观察笑气</w:t>
      </w:r>
      <w:r w:rsidR="004F6045">
        <w:rPr>
          <w:rFonts w:hint="eastAsia"/>
        </w:rPr>
        <w:t>吸入</w:t>
      </w:r>
      <w:r>
        <w:rPr>
          <w:rFonts w:hint="eastAsia"/>
        </w:rPr>
        <w:t>镇痛装置设定界面的笑气浓度设定值范围，结果应符合</w:t>
      </w:r>
      <w:r>
        <w:rPr>
          <w:rFonts w:hint="eastAsia"/>
        </w:rPr>
        <w:t>2.3.</w:t>
      </w:r>
      <w:r w:rsidR="00443E2D">
        <w:t>4</w:t>
      </w:r>
      <w:r>
        <w:rPr>
          <w:rFonts w:hint="eastAsia"/>
        </w:rPr>
        <w:t>.1</w:t>
      </w:r>
      <w:r>
        <w:rPr>
          <w:rFonts w:hint="eastAsia"/>
        </w:rPr>
        <w:t>的要求。</w:t>
      </w:r>
    </w:p>
    <w:p w14:paraId="1DC7497C" w14:textId="064AC7ED" w:rsidR="000F7FD1" w:rsidRDefault="004F6045" w:rsidP="000F7FD1">
      <w:pPr>
        <w:spacing w:after="120"/>
        <w:ind w:firstLine="420"/>
      </w:pPr>
      <w:r>
        <w:rPr>
          <w:rFonts w:hint="eastAsia"/>
        </w:rPr>
        <w:t>3</w:t>
      </w:r>
      <w:r w:rsidR="00DA3CBB">
        <w:rPr>
          <w:rFonts w:hint="eastAsia"/>
        </w:rPr>
        <w:t>.3.</w:t>
      </w:r>
      <w:r w:rsidR="00443E2D">
        <w:t>4</w:t>
      </w:r>
      <w:r w:rsidR="00DA3CBB">
        <w:rPr>
          <w:rFonts w:hint="eastAsia"/>
        </w:rPr>
        <w:t>.2</w:t>
      </w:r>
      <w:r w:rsidR="00DA3CBB">
        <w:rPr>
          <w:rFonts w:hint="eastAsia"/>
        </w:rPr>
        <w:t>笑气浓度的设定分辨率：</w:t>
      </w:r>
      <w:r w:rsidR="000F7FD1">
        <w:rPr>
          <w:rFonts w:hint="eastAsia"/>
        </w:rPr>
        <w:t>通过操作笑气</w:t>
      </w:r>
      <w:r>
        <w:rPr>
          <w:rFonts w:hint="eastAsia"/>
        </w:rPr>
        <w:t>吸入</w:t>
      </w:r>
      <w:r w:rsidR="000F7FD1">
        <w:rPr>
          <w:rFonts w:hint="eastAsia"/>
        </w:rPr>
        <w:t>镇痛装置旋钮，观察笑气</w:t>
      </w:r>
      <w:r>
        <w:rPr>
          <w:rFonts w:hint="eastAsia"/>
        </w:rPr>
        <w:t>吸入</w:t>
      </w:r>
      <w:r w:rsidR="000F7FD1">
        <w:rPr>
          <w:rFonts w:hint="eastAsia"/>
        </w:rPr>
        <w:t>镇痛装置设定界面的笑气浓度设定分辨率，结果应符合</w:t>
      </w:r>
      <w:r w:rsidR="000F7FD1">
        <w:rPr>
          <w:rFonts w:hint="eastAsia"/>
        </w:rPr>
        <w:t>2.3.</w:t>
      </w:r>
      <w:r w:rsidR="00443E2D">
        <w:t>4</w:t>
      </w:r>
      <w:r w:rsidR="000F7FD1">
        <w:rPr>
          <w:rFonts w:hint="eastAsia"/>
        </w:rPr>
        <w:t>.2</w:t>
      </w:r>
      <w:r w:rsidR="000F7FD1">
        <w:rPr>
          <w:rFonts w:hint="eastAsia"/>
        </w:rPr>
        <w:t>的要求。</w:t>
      </w:r>
    </w:p>
    <w:p w14:paraId="30B9F385" w14:textId="432A0ACC" w:rsidR="00227F38" w:rsidRDefault="004F6045" w:rsidP="00DA3CBB">
      <w:pPr>
        <w:spacing w:after="120"/>
        <w:ind w:firstLine="420"/>
      </w:pPr>
      <w:r>
        <w:rPr>
          <w:rFonts w:hint="eastAsia"/>
        </w:rPr>
        <w:t>3</w:t>
      </w:r>
      <w:r w:rsidR="00DA3CBB">
        <w:rPr>
          <w:rFonts w:hint="eastAsia"/>
        </w:rPr>
        <w:t>.3.</w:t>
      </w:r>
      <w:r w:rsidR="00443E2D">
        <w:t>4</w:t>
      </w:r>
      <w:r w:rsidR="00DA3CBB">
        <w:rPr>
          <w:rFonts w:hint="eastAsia"/>
        </w:rPr>
        <w:t>.</w:t>
      </w:r>
      <w:r>
        <w:rPr>
          <w:rFonts w:hint="eastAsia"/>
        </w:rPr>
        <w:t>3</w:t>
      </w:r>
      <w:r w:rsidRPr="004F6045">
        <w:rPr>
          <w:rFonts w:hint="eastAsia"/>
        </w:rPr>
        <w:t>通过旋转笑气浓度调节旋钮，观察笑气吸入镇痛装置的显示界面，结果应符合</w:t>
      </w:r>
      <w:r>
        <w:rPr>
          <w:rFonts w:hint="eastAsia"/>
        </w:rPr>
        <w:t>2.3.</w:t>
      </w:r>
      <w:r w:rsidR="00443E2D">
        <w:t>4</w:t>
      </w:r>
      <w:r>
        <w:rPr>
          <w:rFonts w:hint="eastAsia"/>
        </w:rPr>
        <w:t>.3</w:t>
      </w:r>
      <w:r>
        <w:rPr>
          <w:rFonts w:hint="eastAsia"/>
        </w:rPr>
        <w:t>的要求。</w:t>
      </w:r>
    </w:p>
    <w:p w14:paraId="69200E2B" w14:textId="3F2D588F" w:rsidR="004F6045" w:rsidRDefault="004F6045" w:rsidP="004F6045">
      <w:pPr>
        <w:pStyle w:val="3"/>
        <w:spacing w:after="120"/>
        <w:rPr>
          <w:lang w:eastAsia="zh-CN"/>
        </w:rPr>
      </w:pPr>
      <w:r>
        <w:rPr>
          <w:rFonts w:hint="eastAsia"/>
          <w:lang w:eastAsia="zh-CN"/>
        </w:rPr>
        <w:lastRenderedPageBreak/>
        <w:t>3</w:t>
      </w:r>
      <w:r>
        <w:rPr>
          <w:rFonts w:hint="eastAsia"/>
        </w:rPr>
        <w:t>.3.</w:t>
      </w:r>
      <w:r w:rsidR="002E10DB">
        <w:t>5</w:t>
      </w:r>
      <w:r>
        <w:rPr>
          <w:rFonts w:hint="eastAsia"/>
        </w:rPr>
        <w:t>混合气体中氧气浓度</w:t>
      </w:r>
    </w:p>
    <w:p w14:paraId="1B22A6FD" w14:textId="413745A0" w:rsidR="0026766A" w:rsidRPr="002E10DB" w:rsidDel="001A3975" w:rsidRDefault="0026766A" w:rsidP="0026766A">
      <w:pPr>
        <w:spacing w:after="120"/>
        <w:rPr>
          <w:del w:id="148" w:author="XiaoKun" w:date="2022-06-23T08:38:00Z"/>
          <w:strike/>
        </w:rPr>
      </w:pPr>
      <w:commentRangeStart w:id="149"/>
      <w:del w:id="150" w:author="XiaoKun" w:date="2022-06-23T08:38:00Z">
        <w:r w:rsidRPr="002E10DB" w:rsidDel="001A3975">
          <w:rPr>
            <w:rFonts w:hint="eastAsia"/>
            <w:strike/>
          </w:rPr>
          <w:delText>先关机，然后同时按下菜单键、混合气体开关、电源键进行设备校准。</w:delText>
        </w:r>
        <w:commentRangeEnd w:id="149"/>
        <w:r w:rsidRPr="002E10DB" w:rsidDel="001A3975">
          <w:rPr>
            <w:rStyle w:val="af9"/>
            <w:strike/>
            <w:szCs w:val="20"/>
            <w:lang w:eastAsia="zh-TW"/>
          </w:rPr>
          <w:commentReference w:id="149"/>
        </w:r>
      </w:del>
    </w:p>
    <w:p w14:paraId="0DCC7D30" w14:textId="67608E7C" w:rsidR="004F6045" w:rsidRDefault="004F6045" w:rsidP="004F6045">
      <w:pPr>
        <w:spacing w:after="120"/>
        <w:ind w:firstLine="420"/>
      </w:pPr>
      <w:r>
        <w:rPr>
          <w:rFonts w:hint="eastAsia"/>
        </w:rPr>
        <w:t>3.3.</w:t>
      </w:r>
      <w:r w:rsidR="002E10DB">
        <w:t>5</w:t>
      </w:r>
      <w:r>
        <w:rPr>
          <w:rFonts w:hint="eastAsia"/>
        </w:rPr>
        <w:t>.1</w:t>
      </w:r>
      <w:r>
        <w:rPr>
          <w:rFonts w:hint="eastAsia"/>
        </w:rPr>
        <w:t>混合气体中氧气浓度（用体积百分比</w:t>
      </w:r>
      <w:r>
        <w:rPr>
          <w:rFonts w:hint="eastAsia"/>
        </w:rPr>
        <w:t>V/V</w:t>
      </w:r>
      <w:r>
        <w:rPr>
          <w:rFonts w:hint="eastAsia"/>
        </w:rPr>
        <w:t>表示）的设定范围：通过操作笑气吸入镇痛装置旋钮，观察笑气吸入镇痛装置设定界面的氧气浓度设定值范围，结果应符合</w:t>
      </w:r>
      <w:r>
        <w:rPr>
          <w:rFonts w:hint="eastAsia"/>
        </w:rPr>
        <w:t>2.3.</w:t>
      </w:r>
      <w:r w:rsidR="002E10DB">
        <w:t>5</w:t>
      </w:r>
      <w:r>
        <w:rPr>
          <w:rFonts w:hint="eastAsia"/>
        </w:rPr>
        <w:t>.1</w:t>
      </w:r>
      <w:r>
        <w:rPr>
          <w:rFonts w:hint="eastAsia"/>
        </w:rPr>
        <w:t>的要求。</w:t>
      </w:r>
    </w:p>
    <w:p w14:paraId="78EB4DAF" w14:textId="7D942C11" w:rsidR="004F6045" w:rsidRDefault="004F6045" w:rsidP="004F6045">
      <w:pPr>
        <w:spacing w:after="120"/>
        <w:ind w:firstLine="420"/>
      </w:pPr>
      <w:r>
        <w:rPr>
          <w:rFonts w:hint="eastAsia"/>
        </w:rPr>
        <w:t>3.3.</w:t>
      </w:r>
      <w:r w:rsidR="002E10DB">
        <w:t>5</w:t>
      </w:r>
      <w:r>
        <w:rPr>
          <w:rFonts w:hint="eastAsia"/>
        </w:rPr>
        <w:t>.2</w:t>
      </w:r>
      <w:r>
        <w:rPr>
          <w:rFonts w:hint="eastAsia"/>
        </w:rPr>
        <w:t>氧气浓度的设定分辨率：通过操作笑气吸入镇痛装置旋钮，观察笑气吸入镇痛装置设定界面的氧气浓度设定分辨率，结果应符合</w:t>
      </w:r>
      <w:r>
        <w:rPr>
          <w:rFonts w:hint="eastAsia"/>
        </w:rPr>
        <w:t>2.3.</w:t>
      </w:r>
      <w:r w:rsidR="002E10DB">
        <w:t>5</w:t>
      </w:r>
      <w:r>
        <w:rPr>
          <w:rFonts w:hint="eastAsia"/>
        </w:rPr>
        <w:t>.2</w:t>
      </w:r>
      <w:r>
        <w:rPr>
          <w:rFonts w:hint="eastAsia"/>
        </w:rPr>
        <w:t>的要求。</w:t>
      </w:r>
    </w:p>
    <w:p w14:paraId="76103C11" w14:textId="2EB8C4C5" w:rsidR="004F6045" w:rsidRDefault="004F6045" w:rsidP="004F6045">
      <w:pPr>
        <w:spacing w:after="120"/>
        <w:ind w:firstLine="420"/>
      </w:pPr>
      <w:r>
        <w:rPr>
          <w:rFonts w:hint="eastAsia"/>
        </w:rPr>
        <w:t>3.3.</w:t>
      </w:r>
      <w:r w:rsidR="002E10DB">
        <w:t>5</w:t>
      </w:r>
      <w:r>
        <w:rPr>
          <w:rFonts w:hint="eastAsia"/>
        </w:rPr>
        <w:t>.3</w:t>
      </w:r>
      <w:r>
        <w:rPr>
          <w:rFonts w:hint="eastAsia"/>
        </w:rPr>
        <w:t>氧气浓度的监测误差：调节吸入笑气镇痛装置的输入混合气体中笑气浓度依次至</w:t>
      </w:r>
      <w:r>
        <w:rPr>
          <w:rFonts w:hint="eastAsia"/>
        </w:rPr>
        <w:t>7</w:t>
      </w:r>
      <w:r>
        <w:t>0%</w:t>
      </w:r>
      <w:r>
        <w:rPr>
          <w:rFonts w:hint="eastAsia"/>
        </w:rPr>
        <w:t>、</w:t>
      </w:r>
      <w:r>
        <w:t>65%</w:t>
      </w:r>
      <w:r>
        <w:rPr>
          <w:rFonts w:hint="eastAsia"/>
        </w:rPr>
        <w:t>、</w:t>
      </w:r>
      <w:r>
        <w:t>55%</w:t>
      </w:r>
      <w:r>
        <w:rPr>
          <w:rFonts w:hint="eastAsia"/>
        </w:rPr>
        <w:t>、</w:t>
      </w:r>
      <w:r>
        <w:t>45%</w:t>
      </w:r>
      <w:r>
        <w:rPr>
          <w:rFonts w:hint="eastAsia"/>
        </w:rPr>
        <w:t>、</w:t>
      </w:r>
      <w:r>
        <w:t>35%</w:t>
      </w:r>
      <w:r>
        <w:rPr>
          <w:rFonts w:hint="eastAsia"/>
        </w:rPr>
        <w:t>、</w:t>
      </w:r>
      <w:r>
        <w:t>25%</w:t>
      </w:r>
      <w:r>
        <w:rPr>
          <w:rFonts w:hint="eastAsia"/>
        </w:rPr>
        <w:t>、</w:t>
      </w:r>
      <w:r>
        <w:t>15%</w:t>
      </w:r>
      <w:r>
        <w:rPr>
          <w:rFonts w:hint="eastAsia"/>
        </w:rPr>
        <w:t>、</w:t>
      </w:r>
      <w:r>
        <w:t>0%</w:t>
      </w:r>
      <w:r>
        <w:rPr>
          <w:rFonts w:hint="eastAsia"/>
        </w:rPr>
        <w:t>，</w:t>
      </w:r>
      <w:r>
        <w:t>待浓度及流量稳定后</w:t>
      </w:r>
      <w:r>
        <w:rPr>
          <w:rFonts w:hint="eastAsia"/>
        </w:rPr>
        <w:t>，使用标准测氧仪测试笑气吸入镇痛装置输出混合气体的氧气浓度值，并对比笑气吸入镇痛装置实时显示的氧气浓度值，根据公式（</w:t>
      </w:r>
      <w:r>
        <w:rPr>
          <w:rFonts w:hint="eastAsia"/>
        </w:rPr>
        <w:t>2</w:t>
      </w:r>
      <w:r>
        <w:rPr>
          <w:rFonts w:hint="eastAsia"/>
        </w:rPr>
        <w:t>）计算误差，结果应符合</w:t>
      </w:r>
      <w:r w:rsidRPr="00EA52A5">
        <w:rPr>
          <w:rFonts w:hint="eastAsia"/>
        </w:rPr>
        <w:t>2</w:t>
      </w:r>
      <w:r w:rsidRPr="00EA52A5">
        <w:t>.</w:t>
      </w:r>
      <w:r>
        <w:rPr>
          <w:rFonts w:hint="eastAsia"/>
        </w:rPr>
        <w:t>3.</w:t>
      </w:r>
      <w:r w:rsidR="002E10DB">
        <w:t>5</w:t>
      </w:r>
      <w:r>
        <w:rPr>
          <w:rFonts w:hint="eastAsia"/>
        </w:rPr>
        <w:t>.3</w:t>
      </w:r>
      <w:r>
        <w:rPr>
          <w:rFonts w:hint="eastAsia"/>
        </w:rPr>
        <w:t>的要求。</w:t>
      </w:r>
    </w:p>
    <w:p w14:paraId="3A218362" w14:textId="53A57E64" w:rsidR="004F6045" w:rsidRPr="004A72E7" w:rsidRDefault="004F6045" w:rsidP="004F6045">
      <w:pPr>
        <w:spacing w:after="120"/>
        <w:ind w:firstLine="420"/>
      </w:pPr>
      <w:r w:rsidRPr="003644AD">
        <w:rPr>
          <w:position w:val="-18"/>
        </w:rPr>
        <w:object w:dxaOrig="1219" w:dyaOrig="480" w14:anchorId="6F15548A">
          <v:shape id="_x0000_i1031" type="#_x0000_t75" style="width:60.1pt;height:24.4pt" o:ole="">
            <v:imagedata r:id="rId24" o:title=""/>
          </v:shape>
          <o:OLEObject Type="Embed" ProgID="Equation.DSMT4" ShapeID="_x0000_i1031" DrawAspect="Content" ObjectID="_1724568868" r:id="rId25"/>
        </w:object>
      </w:r>
      <w:r>
        <w:t xml:space="preserve"> </w:t>
      </w:r>
      <w:r>
        <w:rPr>
          <w:rFonts w:hint="eastAsia"/>
        </w:rPr>
        <w:t>………………</w:t>
      </w:r>
      <w:r>
        <w:t>公式</w:t>
      </w:r>
      <w:r>
        <w:rPr>
          <w:rFonts w:hint="eastAsia"/>
        </w:rPr>
        <w:t>（</w:t>
      </w:r>
      <w:r>
        <w:rPr>
          <w:rFonts w:hint="eastAsia"/>
        </w:rPr>
        <w:t>2</w:t>
      </w:r>
      <w:r>
        <w:rPr>
          <w:rFonts w:hint="eastAsia"/>
        </w:rPr>
        <w:t>）</w:t>
      </w:r>
    </w:p>
    <w:p w14:paraId="76A128F5" w14:textId="192E8778" w:rsidR="004F6045" w:rsidRPr="004F6045" w:rsidRDefault="004F6045" w:rsidP="005F27B6">
      <w:pPr>
        <w:spacing w:after="120"/>
        <w:ind w:firstLine="420"/>
      </w:pPr>
      <w:r>
        <w:rPr>
          <w:rFonts w:hint="eastAsia"/>
        </w:rPr>
        <w:t>其中，</w:t>
      </w:r>
      <w:r w:rsidRPr="003644AD">
        <w:rPr>
          <w:position w:val="-6"/>
        </w:rPr>
        <w:object w:dxaOrig="220" w:dyaOrig="279" w14:anchorId="20592D3E">
          <v:shape id="_x0000_i1032" type="#_x0000_t75" style="width:11.25pt;height:13.15pt" o:ole="">
            <v:imagedata r:id="rId26" o:title=""/>
          </v:shape>
          <o:OLEObject Type="Embed" ProgID="Equation.DSMT4" ShapeID="_x0000_i1032" DrawAspect="Content" ObjectID="_1724568869" r:id="rId27"/>
        </w:object>
      </w:r>
      <w:r>
        <w:t xml:space="preserve"> </w:t>
      </w:r>
      <w:r>
        <w:rPr>
          <w:rFonts w:hint="eastAsia"/>
        </w:rPr>
        <w:t>为测量误差（</w:t>
      </w:r>
      <w:r>
        <w:t>%</w:t>
      </w:r>
      <w:r>
        <w:rPr>
          <w:rFonts w:hint="eastAsia"/>
        </w:rPr>
        <w:t>），</w:t>
      </w:r>
      <w:r w:rsidRPr="003644AD">
        <w:rPr>
          <w:position w:val="-12"/>
        </w:rPr>
        <w:object w:dxaOrig="300" w:dyaOrig="360" w14:anchorId="182967C9">
          <v:shape id="_x0000_i1033" type="#_x0000_t75" style="width:15.05pt;height:18.8pt" o:ole="">
            <v:imagedata r:id="rId28" o:title=""/>
          </v:shape>
          <o:OLEObject Type="Embed" ProgID="Equation.DSMT4" ShapeID="_x0000_i1033" DrawAspect="Content" ObjectID="_1724568870" r:id="rId29"/>
        </w:object>
      </w:r>
      <w:r>
        <w:t xml:space="preserve"> </w:t>
      </w:r>
      <w:r>
        <w:rPr>
          <w:rFonts w:hint="eastAsia"/>
        </w:rPr>
        <w:t>为标准测氧仪读数，</w:t>
      </w:r>
      <w:r w:rsidRPr="003644AD">
        <w:rPr>
          <w:position w:val="-12"/>
        </w:rPr>
        <w:object w:dxaOrig="300" w:dyaOrig="400" w14:anchorId="077F4FB5">
          <v:shape id="_x0000_i1034" type="#_x0000_t75" style="width:15.05pt;height:20.05pt" o:ole="">
            <v:imagedata r:id="rId30" o:title=""/>
          </v:shape>
          <o:OLEObject Type="Embed" ProgID="Equation.DSMT4" ShapeID="_x0000_i1034" DrawAspect="Content" ObjectID="_1724568871" r:id="rId31"/>
        </w:object>
      </w:r>
      <w:r>
        <w:t xml:space="preserve"> </w:t>
      </w:r>
      <w:r>
        <w:rPr>
          <w:rFonts w:hint="eastAsia"/>
        </w:rPr>
        <w:t>为</w:t>
      </w:r>
      <w:r>
        <w:rPr>
          <w:rFonts w:hint="eastAsia"/>
        </w:rPr>
        <w:t>3</w:t>
      </w:r>
      <w:r>
        <w:rPr>
          <w:rFonts w:hint="eastAsia"/>
        </w:rPr>
        <w:t>次笑气吸入镇痛装置显示氧浓度的平均值。</w:t>
      </w:r>
    </w:p>
    <w:p w14:paraId="67DD3E00" w14:textId="04917356" w:rsidR="004F6045" w:rsidRDefault="004F6045" w:rsidP="004F6045">
      <w:pPr>
        <w:spacing w:after="120"/>
        <w:ind w:firstLine="420"/>
      </w:pPr>
      <w:r w:rsidRPr="00664DDA">
        <w:rPr>
          <w:rPrChange w:id="151" w:author="XiaoKun" w:date="2022-06-23T08:38:00Z">
            <w:rPr>
              <w:highlight w:val="yellow"/>
            </w:rPr>
          </w:rPrChange>
        </w:rPr>
        <w:t>3.3.</w:t>
      </w:r>
      <w:r w:rsidR="009550A9" w:rsidRPr="00664DDA">
        <w:rPr>
          <w:rPrChange w:id="152" w:author="XiaoKun" w:date="2022-06-23T08:38:00Z">
            <w:rPr>
              <w:highlight w:val="yellow"/>
            </w:rPr>
          </w:rPrChange>
        </w:rPr>
        <w:t>5</w:t>
      </w:r>
      <w:r w:rsidRPr="00664DDA">
        <w:rPr>
          <w:rPrChange w:id="153" w:author="XiaoKun" w:date="2022-06-23T08:38:00Z">
            <w:rPr>
              <w:highlight w:val="yellow"/>
            </w:rPr>
          </w:rPrChange>
        </w:rPr>
        <w:t>.4</w:t>
      </w:r>
      <w:r w:rsidRPr="00664DDA">
        <w:rPr>
          <w:rFonts w:hint="eastAsia"/>
          <w:rPrChange w:id="154" w:author="XiaoKun" w:date="2022-06-23T08:38:00Z">
            <w:rPr>
              <w:rFonts w:hint="eastAsia"/>
              <w:highlight w:val="yellow"/>
            </w:rPr>
          </w:rPrChange>
        </w:rPr>
        <w:t>氧气浓度控制误差：</w:t>
      </w:r>
      <w:r w:rsidR="005F27B6" w:rsidRPr="00664DDA">
        <w:rPr>
          <w:rFonts w:hint="eastAsia"/>
          <w:rPrChange w:id="155" w:author="XiaoKun" w:date="2022-06-23T08:38:00Z">
            <w:rPr>
              <w:rFonts w:hint="eastAsia"/>
              <w:highlight w:val="yellow"/>
            </w:rPr>
          </w:rPrChange>
        </w:rPr>
        <w:t>根据</w:t>
      </w:r>
      <w:r w:rsidR="005F27B6" w:rsidRPr="00664DDA">
        <w:rPr>
          <w:rPrChange w:id="156" w:author="XiaoKun" w:date="2022-06-23T08:38:00Z">
            <w:rPr>
              <w:highlight w:val="yellow"/>
            </w:rPr>
          </w:rPrChange>
        </w:rPr>
        <w:t>3.3.</w:t>
      </w:r>
      <w:r w:rsidR="009A6EF5" w:rsidRPr="00664DDA">
        <w:rPr>
          <w:rPrChange w:id="157" w:author="XiaoKun" w:date="2022-06-23T08:38:00Z">
            <w:rPr>
              <w:highlight w:val="yellow"/>
            </w:rPr>
          </w:rPrChange>
        </w:rPr>
        <w:t>5</w:t>
      </w:r>
      <w:r w:rsidR="005F27B6" w:rsidRPr="00664DDA">
        <w:rPr>
          <w:rPrChange w:id="158" w:author="XiaoKun" w:date="2022-06-23T08:38:00Z">
            <w:rPr>
              <w:highlight w:val="yellow"/>
            </w:rPr>
          </w:rPrChange>
        </w:rPr>
        <w:t>.3</w:t>
      </w:r>
      <w:r w:rsidR="005F27B6" w:rsidRPr="00664DDA">
        <w:rPr>
          <w:rFonts w:hint="eastAsia"/>
          <w:rPrChange w:id="159" w:author="XiaoKun" w:date="2022-06-23T08:38:00Z">
            <w:rPr>
              <w:rFonts w:hint="eastAsia"/>
              <w:highlight w:val="yellow"/>
            </w:rPr>
          </w:rPrChange>
        </w:rPr>
        <w:t>的的测试方法，使用标准测氧仪测试笑气吸入镇痛装置输出混合气体的氧气浓度值</w:t>
      </w:r>
      <w:r w:rsidR="00D96B72" w:rsidRPr="00664DDA">
        <w:rPr>
          <w:rFonts w:hint="eastAsia"/>
          <w:rPrChange w:id="160" w:author="XiaoKun" w:date="2022-06-23T08:38:00Z">
            <w:rPr>
              <w:rFonts w:hint="eastAsia"/>
              <w:highlight w:val="yellow"/>
            </w:rPr>
          </w:rPrChange>
        </w:rPr>
        <w:t>，根据公式</w:t>
      </w:r>
      <w:r w:rsidR="00D96B72">
        <w:rPr>
          <w:rFonts w:hint="eastAsia"/>
        </w:rPr>
        <w:t>（</w:t>
      </w:r>
      <w:r w:rsidR="00D96B72">
        <w:rPr>
          <w:rFonts w:hint="eastAsia"/>
        </w:rPr>
        <w:t>3</w:t>
      </w:r>
      <w:r w:rsidR="00D96B72">
        <w:rPr>
          <w:rFonts w:hint="eastAsia"/>
        </w:rPr>
        <w:t>）计算误差，结果应符合</w:t>
      </w:r>
      <w:r w:rsidR="00610585">
        <w:rPr>
          <w:rFonts w:hint="eastAsia"/>
        </w:rPr>
        <w:t>2.3.4.4</w:t>
      </w:r>
      <w:r w:rsidR="00610585">
        <w:rPr>
          <w:rFonts w:hint="eastAsia"/>
        </w:rPr>
        <w:t>的要求。</w:t>
      </w:r>
    </w:p>
    <w:p w14:paraId="03D3BCFF" w14:textId="49A9F6B3" w:rsidR="00610585" w:rsidRPr="004A72E7" w:rsidRDefault="00AD0A67" w:rsidP="00610585">
      <w:pPr>
        <w:spacing w:after="120"/>
        <w:ind w:firstLine="420"/>
      </w:pPr>
      <m:oMath>
        <m:r>
          <m:rPr>
            <m:sty m:val="p"/>
          </m:rPr>
          <w:rPr>
            <w:rFonts w:ascii="Cambria Math" w:hAnsi="Cambria Math"/>
          </w:rPr>
          <m:t>δ</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100</m:t>
                </m:r>
                <m:r>
                  <m:rPr>
                    <m:sty m:val="p"/>
                  </m:rPr>
                  <w:rPr>
                    <w:rFonts w:ascii="Cambria Math" w:hAnsi="Cambria Math" w:hint="eastAsia"/>
                  </w:rPr>
                  <m:t>%</m:t>
                </m:r>
                <m:r>
                  <m:rPr>
                    <m:sty m:val="p"/>
                  </m:rPr>
                  <w:rPr>
                    <w:rFonts w:ascii="Cambria Math" w:hAnsi="Cambria Math"/>
                  </w:rPr>
                  <m:t>-A</m:t>
                </m:r>
                <m:r>
                  <m:rPr>
                    <m:sty m:val="p"/>
                  </m:rPr>
                  <w:rPr>
                    <w:rFonts w:ascii="Cambria Math" w:hAnsi="Cambria Math" w:hint="eastAsia"/>
                  </w:rPr>
                  <m:t>）</m:t>
                </m:r>
                <m:r>
                  <m:rPr>
                    <m:sty m:val="p"/>
                  </m:rPr>
                  <w:rPr>
                    <w:rFonts w:ascii="Cambria Math" w:hAnsi="Cambria Math"/>
                  </w:rPr>
                  <m:t>-A</m:t>
                </m:r>
              </m:e>
              <m:sub>
                <m:r>
                  <w:rPr>
                    <w:rFonts w:ascii="Cambria Math" w:hAnsi="Cambria Math"/>
                  </w:rPr>
                  <m:t>0</m:t>
                </m:r>
              </m:sub>
            </m:sSub>
          </m:e>
        </m:d>
      </m:oMath>
      <w:r w:rsidR="00610585">
        <w:rPr>
          <w:rFonts w:hint="eastAsia"/>
        </w:rPr>
        <w:t>………………</w:t>
      </w:r>
      <w:r w:rsidR="00610585">
        <w:t>公式</w:t>
      </w:r>
      <w:r w:rsidR="00610585">
        <w:rPr>
          <w:rFonts w:hint="eastAsia"/>
        </w:rPr>
        <w:t>（</w:t>
      </w:r>
      <w:r w:rsidR="00610585">
        <w:rPr>
          <w:rFonts w:hint="eastAsia"/>
        </w:rPr>
        <w:t>3</w:t>
      </w:r>
      <w:r w:rsidR="00610585">
        <w:rPr>
          <w:rFonts w:hint="eastAsia"/>
        </w:rPr>
        <w:t>）</w:t>
      </w:r>
    </w:p>
    <w:p w14:paraId="7DB7050A" w14:textId="6F952CA7" w:rsidR="00AD0A67" w:rsidRDefault="00AD0A67" w:rsidP="00AD0A67">
      <w:pPr>
        <w:spacing w:after="120"/>
        <w:ind w:firstLine="420"/>
      </w:pPr>
      <w:r>
        <w:rPr>
          <w:rFonts w:hint="eastAsia"/>
        </w:rPr>
        <w:t>其中，</w:t>
      </w:r>
      <w:r w:rsidRPr="003644AD">
        <w:rPr>
          <w:position w:val="-6"/>
        </w:rPr>
        <w:object w:dxaOrig="220" w:dyaOrig="279" w14:anchorId="626423CD">
          <v:shape id="_x0000_i1035" type="#_x0000_t75" style="width:11.25pt;height:13.15pt" o:ole="">
            <v:imagedata r:id="rId26" o:title=""/>
          </v:shape>
          <o:OLEObject Type="Embed" ProgID="Equation.DSMT4" ShapeID="_x0000_i1035" DrawAspect="Content" ObjectID="_1724568872" r:id="rId32"/>
        </w:object>
      </w:r>
      <w:r>
        <w:t xml:space="preserve"> </w:t>
      </w:r>
      <w:r>
        <w:rPr>
          <w:rFonts w:hint="eastAsia"/>
        </w:rPr>
        <w:t>为</w:t>
      </w:r>
      <w:del w:id="161" w:author="somnus" w:date="2022-06-22T10:41:00Z">
        <w:r w:rsidDel="00CD2357">
          <w:rPr>
            <w:rFonts w:hint="eastAsia"/>
          </w:rPr>
          <w:delText>测量</w:delText>
        </w:r>
      </w:del>
      <w:ins w:id="162" w:author="somnus" w:date="2022-06-22T10:41:00Z">
        <w:r w:rsidR="00CD2357">
          <w:rPr>
            <w:rFonts w:hint="eastAsia"/>
          </w:rPr>
          <w:t>控制</w:t>
        </w:r>
      </w:ins>
      <w:r>
        <w:rPr>
          <w:rFonts w:hint="eastAsia"/>
        </w:rPr>
        <w:t>误差（</w:t>
      </w:r>
      <w:r>
        <w:t>%</w:t>
      </w:r>
      <w:r>
        <w:rPr>
          <w:rFonts w:hint="eastAsia"/>
        </w:rPr>
        <w:t>），</w:t>
      </w:r>
      <w:r w:rsidRPr="003644AD">
        <w:rPr>
          <w:position w:val="-12"/>
        </w:rPr>
        <w:object w:dxaOrig="300" w:dyaOrig="360" w14:anchorId="36BE61BD">
          <v:shape id="_x0000_i1036" type="#_x0000_t75" style="width:15.05pt;height:18.8pt" o:ole="">
            <v:imagedata r:id="rId28" o:title=""/>
          </v:shape>
          <o:OLEObject Type="Embed" ProgID="Equation.DSMT4" ShapeID="_x0000_i1036" DrawAspect="Content" ObjectID="_1724568873" r:id="rId33"/>
        </w:object>
      </w:r>
      <w:r>
        <w:t xml:space="preserve"> </w:t>
      </w:r>
      <w:r>
        <w:rPr>
          <w:rFonts w:hint="eastAsia"/>
        </w:rPr>
        <w:t>为标准测氧仪读数，</w:t>
      </w:r>
      <w:r w:rsidR="00BA2C21">
        <w:rPr>
          <w:rFonts w:hint="eastAsia"/>
        </w:rPr>
        <w:t>A</w:t>
      </w:r>
      <w:r>
        <w:rPr>
          <w:rFonts w:hint="eastAsia"/>
        </w:rPr>
        <w:t>为</w:t>
      </w:r>
      <w:r w:rsidR="00BA2C21">
        <w:rPr>
          <w:rFonts w:hint="eastAsia"/>
        </w:rPr>
        <w:t>笑气浓度设定值。</w:t>
      </w:r>
    </w:p>
    <w:p w14:paraId="07418212" w14:textId="4E6A30E1" w:rsidR="0091781A" w:rsidRDefault="0091781A" w:rsidP="00AD0A67">
      <w:pPr>
        <w:spacing w:after="120"/>
        <w:ind w:firstLine="420"/>
      </w:pPr>
      <w:r>
        <w:rPr>
          <w:rFonts w:hint="eastAsia"/>
        </w:rPr>
        <w:t>3</w:t>
      </w:r>
      <w:r>
        <w:t>.3.5.5</w:t>
      </w:r>
      <w:r w:rsidRPr="0091781A">
        <w:rPr>
          <w:rFonts w:hint="eastAsia"/>
        </w:rPr>
        <w:t>给吸入笑气镇痛装置分别通入纯笑气、</w:t>
      </w:r>
      <w:r>
        <w:rPr>
          <w:rFonts w:hint="eastAsia"/>
        </w:rPr>
        <w:t>新鲜</w:t>
      </w:r>
      <w:r w:rsidRPr="0091781A">
        <w:rPr>
          <w:rFonts w:hint="eastAsia"/>
        </w:rPr>
        <w:t>空气及纯氧气，观察系统的检测和显示是否满足</w:t>
      </w:r>
      <w:r>
        <w:t>2.3.5.5</w:t>
      </w:r>
      <w:r w:rsidRPr="0091781A">
        <w:rPr>
          <w:rFonts w:hint="eastAsia"/>
        </w:rPr>
        <w:t>的要求</w:t>
      </w:r>
      <w:r w:rsidR="00705849">
        <w:rPr>
          <w:rFonts w:hint="eastAsia"/>
        </w:rPr>
        <w:t>。</w:t>
      </w:r>
    </w:p>
    <w:p w14:paraId="62D85D9C" w14:textId="6BA8FBCE" w:rsidR="00BA2C21" w:rsidRDefault="00BA2C21" w:rsidP="00BA2C21">
      <w:pPr>
        <w:pStyle w:val="3"/>
        <w:spacing w:after="120"/>
      </w:pPr>
      <w:r>
        <w:rPr>
          <w:rFonts w:hint="eastAsia"/>
          <w:lang w:eastAsia="zh-CN"/>
        </w:rPr>
        <w:t>3</w:t>
      </w:r>
      <w:r>
        <w:rPr>
          <w:rFonts w:hint="eastAsia"/>
        </w:rPr>
        <w:t>.3.</w:t>
      </w:r>
      <w:r w:rsidR="007002DC">
        <w:t>6</w:t>
      </w:r>
      <w:r>
        <w:rPr>
          <w:rFonts w:hint="eastAsia"/>
        </w:rPr>
        <w:t>快速供氧</w:t>
      </w:r>
    </w:p>
    <w:p w14:paraId="218C0BFB" w14:textId="6553FD7F" w:rsidR="00BA2C21" w:rsidRPr="004401F4" w:rsidRDefault="00BA2C21" w:rsidP="00BA2C21">
      <w:pPr>
        <w:spacing w:after="120"/>
        <w:ind w:firstLine="420"/>
      </w:pPr>
      <w:r>
        <w:rPr>
          <w:rFonts w:hint="eastAsia"/>
        </w:rPr>
        <w:t>3.3.</w:t>
      </w:r>
      <w:r w:rsidR="007002DC">
        <w:t>6</w:t>
      </w:r>
      <w:r>
        <w:rPr>
          <w:rFonts w:hint="eastAsia"/>
        </w:rPr>
        <w:t>.1</w:t>
      </w:r>
      <w:r>
        <w:rPr>
          <w:rFonts w:hint="eastAsia"/>
        </w:rPr>
        <w:t>快速供氧流量：将</w:t>
      </w:r>
      <w:commentRangeStart w:id="163"/>
      <w:commentRangeStart w:id="164"/>
      <w:r>
        <w:rPr>
          <w:rFonts w:hint="eastAsia"/>
        </w:rPr>
        <w:t>标准流量计接在</w:t>
      </w:r>
      <w:commentRangeEnd w:id="163"/>
      <w:r>
        <w:rPr>
          <w:rStyle w:val="af9"/>
          <w:szCs w:val="20"/>
          <w:lang w:eastAsia="zh-TW"/>
        </w:rPr>
        <w:commentReference w:id="163"/>
      </w:r>
      <w:commentRangeEnd w:id="164"/>
      <w:r w:rsidR="009A7412">
        <w:rPr>
          <w:rStyle w:val="af9"/>
          <w:szCs w:val="20"/>
          <w:lang w:eastAsia="zh-TW"/>
        </w:rPr>
        <w:commentReference w:id="164"/>
      </w:r>
      <w:r>
        <w:rPr>
          <w:rFonts w:hint="eastAsia"/>
        </w:rPr>
        <w:t>混合气体输出接口，并将皮囊口堵上，</w:t>
      </w:r>
      <w:r>
        <w:rPr>
          <w:rFonts w:hint="eastAsia"/>
        </w:rPr>
        <w:lastRenderedPageBreak/>
        <w:t>按下快速供氧按钮，观察并记录流量计的读数，结果应符合</w:t>
      </w:r>
      <w:r>
        <w:rPr>
          <w:rFonts w:hint="eastAsia"/>
        </w:rPr>
        <w:t>2.3.</w:t>
      </w:r>
      <w:r w:rsidR="007002DC">
        <w:t>6</w:t>
      </w:r>
      <w:r>
        <w:rPr>
          <w:rFonts w:hint="eastAsia"/>
        </w:rPr>
        <w:t>.1</w:t>
      </w:r>
      <w:r>
        <w:rPr>
          <w:rFonts w:hint="eastAsia"/>
        </w:rPr>
        <w:t>的要求。</w:t>
      </w:r>
    </w:p>
    <w:p w14:paraId="14B45BA7" w14:textId="0A17AEBF" w:rsidR="00BA2C21" w:rsidRDefault="00BA2C21" w:rsidP="00BA2C21">
      <w:pPr>
        <w:spacing w:after="120"/>
        <w:ind w:firstLine="420"/>
      </w:pPr>
      <w:r>
        <w:rPr>
          <w:rFonts w:hint="eastAsia"/>
        </w:rPr>
        <w:t>3.3.</w:t>
      </w:r>
      <w:r w:rsidR="007002DC">
        <w:t>6</w:t>
      </w:r>
      <w:r>
        <w:rPr>
          <w:rFonts w:hint="eastAsia"/>
        </w:rPr>
        <w:t>.2</w:t>
      </w:r>
      <w:r>
        <w:rPr>
          <w:rFonts w:hint="eastAsia"/>
        </w:rPr>
        <w:t>手动操作快速供氧按钮，按钮在没有操作时应满足</w:t>
      </w:r>
      <w:r>
        <w:rPr>
          <w:rFonts w:hint="eastAsia"/>
        </w:rPr>
        <w:t>2.3.</w:t>
      </w:r>
      <w:r w:rsidR="007002DC">
        <w:t>6</w:t>
      </w:r>
      <w:r>
        <w:rPr>
          <w:rFonts w:hint="eastAsia"/>
        </w:rPr>
        <w:t>.2</w:t>
      </w:r>
      <w:r>
        <w:rPr>
          <w:rFonts w:hint="eastAsia"/>
        </w:rPr>
        <w:t>的要求。</w:t>
      </w:r>
    </w:p>
    <w:p w14:paraId="662CC35F" w14:textId="577B4029" w:rsidR="00BA2C21" w:rsidRDefault="00BA2C21" w:rsidP="00BA2C21">
      <w:pPr>
        <w:spacing w:after="120"/>
        <w:ind w:firstLine="420"/>
      </w:pPr>
      <w:r>
        <w:rPr>
          <w:rFonts w:hint="eastAsia"/>
        </w:rPr>
        <w:t>3.3.</w:t>
      </w:r>
      <w:r w:rsidR="007002DC">
        <w:t>6</w:t>
      </w:r>
      <w:r>
        <w:rPr>
          <w:rFonts w:hint="eastAsia"/>
        </w:rPr>
        <w:t>.3</w:t>
      </w:r>
      <w:r>
        <w:rPr>
          <w:rFonts w:hint="eastAsia"/>
        </w:rPr>
        <w:t>手动操作快速供氧按钮，放手后快速供氧功能应满足</w:t>
      </w:r>
      <w:r>
        <w:rPr>
          <w:rFonts w:hint="eastAsia"/>
        </w:rPr>
        <w:t>2.3.</w:t>
      </w:r>
      <w:r w:rsidR="007002DC">
        <w:t>6</w:t>
      </w:r>
      <w:r>
        <w:rPr>
          <w:rFonts w:hint="eastAsia"/>
        </w:rPr>
        <w:t>.3</w:t>
      </w:r>
      <w:r>
        <w:rPr>
          <w:rFonts w:hint="eastAsia"/>
        </w:rPr>
        <w:t>的要求</w:t>
      </w:r>
    </w:p>
    <w:p w14:paraId="059691A4" w14:textId="22378AC1" w:rsidR="00BA2C21" w:rsidRDefault="00BA2C21" w:rsidP="00BA2C21">
      <w:pPr>
        <w:pStyle w:val="3"/>
        <w:spacing w:after="120"/>
      </w:pPr>
      <w:r>
        <w:rPr>
          <w:rFonts w:hint="eastAsia"/>
          <w:lang w:eastAsia="zh-CN"/>
        </w:rPr>
        <w:t>3</w:t>
      </w:r>
      <w:r>
        <w:rPr>
          <w:rFonts w:hint="eastAsia"/>
        </w:rPr>
        <w:t>.3.</w:t>
      </w:r>
      <w:r w:rsidR="00980B20">
        <w:t>7</w:t>
      </w:r>
      <w:r>
        <w:rPr>
          <w:rFonts w:hint="eastAsia"/>
        </w:rPr>
        <w:t>混合气体最大限制压力</w:t>
      </w:r>
    </w:p>
    <w:p w14:paraId="7A25AA43" w14:textId="7F224F71" w:rsidR="00BA2C21" w:rsidRPr="00BA2C21" w:rsidRDefault="00BA2C21" w:rsidP="00AD0A67">
      <w:pPr>
        <w:spacing w:after="120"/>
        <w:ind w:firstLine="420"/>
      </w:pPr>
      <w:r>
        <w:rPr>
          <w:rFonts w:hint="eastAsia"/>
        </w:rPr>
        <w:t>将吸入笑气镇痛装置关机，在混合气体出口处连接标准气源，并堵住气囊接口；从</w:t>
      </w:r>
      <w:r>
        <w:rPr>
          <w:rFonts w:hint="eastAsia"/>
        </w:rPr>
        <w:t>0</w:t>
      </w:r>
      <w:r>
        <w:t>kPa</w:t>
      </w:r>
      <w:r>
        <w:rPr>
          <w:rFonts w:hint="eastAsia"/>
        </w:rPr>
        <w:t>开始缓慢调节标准气源的输出压力，直到设备内部保护装置动作，观察并记录此时标准气源的设置值，结果应符合</w:t>
      </w:r>
      <w:r>
        <w:rPr>
          <w:rFonts w:hint="eastAsia"/>
        </w:rPr>
        <w:t>2.3.</w:t>
      </w:r>
      <w:r w:rsidR="00980B20">
        <w:t>7</w:t>
      </w:r>
      <w:r>
        <w:rPr>
          <w:rFonts w:hint="eastAsia"/>
        </w:rPr>
        <w:t>的要求。</w:t>
      </w:r>
    </w:p>
    <w:p w14:paraId="3045DB3E" w14:textId="7EAD7E2E" w:rsidR="00A42B57" w:rsidRPr="002C36AD" w:rsidRDefault="00A42B57" w:rsidP="002C36AD">
      <w:pPr>
        <w:pStyle w:val="3"/>
        <w:spacing w:after="120"/>
      </w:pPr>
      <w:r w:rsidRPr="002C36AD">
        <w:rPr>
          <w:rFonts w:hint="eastAsia"/>
        </w:rPr>
        <w:t>3.3.</w:t>
      </w:r>
      <w:r w:rsidR="00980B20">
        <w:t>8</w:t>
      </w:r>
      <w:r w:rsidRPr="00F3749A">
        <w:rPr>
          <w:rFonts w:hint="eastAsia"/>
          <w:color w:val="FF0000"/>
        </w:rPr>
        <w:t>废气净化传递和收集装置</w:t>
      </w:r>
    </w:p>
    <w:p w14:paraId="67A0CBA6" w14:textId="73884470" w:rsidR="004F6045" w:rsidRDefault="00A42B57" w:rsidP="00DA3CBB">
      <w:pPr>
        <w:spacing w:after="120"/>
        <w:ind w:firstLine="420"/>
      </w:pPr>
      <w:r>
        <w:rPr>
          <w:highlight w:val="yellow"/>
        </w:rPr>
        <w:t>根据</w:t>
      </w:r>
      <w:r w:rsidRPr="00A42B57">
        <w:rPr>
          <w:highlight w:val="yellow"/>
        </w:rPr>
        <w:t>YY 0635.2</w:t>
      </w:r>
      <w:r w:rsidRPr="00A42B57">
        <w:rPr>
          <w:rFonts w:hint="eastAsia"/>
          <w:highlight w:val="yellow"/>
        </w:rPr>
        <w:t>-2009</w:t>
      </w:r>
      <w:r>
        <w:rPr>
          <w:rFonts w:hint="eastAsia"/>
          <w:highlight w:val="yellow"/>
        </w:rPr>
        <w:t>的要求进行检测，结果应符合</w:t>
      </w:r>
      <w:r>
        <w:rPr>
          <w:rFonts w:hint="eastAsia"/>
        </w:rPr>
        <w:t>2.3.</w:t>
      </w:r>
      <w:r w:rsidR="00980B20">
        <w:t>8</w:t>
      </w:r>
      <w:r>
        <w:rPr>
          <w:rFonts w:hint="eastAsia"/>
          <w:highlight w:val="yellow"/>
        </w:rPr>
        <w:t>的要求。</w:t>
      </w:r>
    </w:p>
    <w:p w14:paraId="6BF6AD52" w14:textId="6D0D26B5" w:rsidR="00A42B57" w:rsidRDefault="00A42B57" w:rsidP="002C36AD">
      <w:pPr>
        <w:pStyle w:val="3"/>
        <w:spacing w:after="120"/>
      </w:pPr>
      <w:r>
        <w:rPr>
          <w:rFonts w:hint="eastAsia"/>
        </w:rPr>
        <w:t>3.3.</w:t>
      </w:r>
      <w:r w:rsidR="00980B20">
        <w:t>9</w:t>
      </w:r>
      <w:commentRangeStart w:id="165"/>
      <w:r w:rsidRPr="00F3749A">
        <w:rPr>
          <w:rFonts w:hint="eastAsia"/>
          <w:color w:val="FF0000"/>
        </w:rPr>
        <w:t>气体连接口</w:t>
      </w:r>
      <w:commentRangeEnd w:id="165"/>
      <w:r w:rsidR="003E6757" w:rsidRPr="00F3749A">
        <w:rPr>
          <w:color w:val="FF0000"/>
        </w:rPr>
        <w:commentReference w:id="165"/>
      </w:r>
    </w:p>
    <w:p w14:paraId="440EDA68" w14:textId="6752C7B9" w:rsidR="003E6757" w:rsidRPr="00F3749A" w:rsidRDefault="003E6757" w:rsidP="003E6757">
      <w:pPr>
        <w:spacing w:after="120"/>
        <w:ind w:firstLine="420"/>
        <w:rPr>
          <w:color w:val="FF0000"/>
        </w:rPr>
      </w:pPr>
      <w:del w:id="166" w:author="XiaoKun" w:date="2022-06-23T09:04:00Z">
        <w:r w:rsidRPr="00F3749A" w:rsidDel="008048C6">
          <w:rPr>
            <w:rFonts w:hint="eastAsia"/>
            <w:color w:val="FF0000"/>
          </w:rPr>
          <w:delText>2</w:delText>
        </w:r>
      </w:del>
      <w:ins w:id="167" w:author="XiaoKun" w:date="2022-06-23T09:04:00Z">
        <w:r w:rsidR="008048C6">
          <w:rPr>
            <w:color w:val="FF0000"/>
          </w:rPr>
          <w:t>3</w:t>
        </w:r>
      </w:ins>
      <w:r w:rsidRPr="00F3749A">
        <w:rPr>
          <w:rFonts w:hint="eastAsia"/>
          <w:color w:val="FF0000"/>
        </w:rPr>
        <w:t>.3.</w:t>
      </w:r>
      <w:r w:rsidR="00980B20" w:rsidRPr="00F3749A">
        <w:rPr>
          <w:color w:val="FF0000"/>
        </w:rPr>
        <w:t>9</w:t>
      </w:r>
      <w:r w:rsidRPr="00F3749A">
        <w:rPr>
          <w:rFonts w:hint="eastAsia"/>
          <w:color w:val="FF0000"/>
        </w:rPr>
        <w:t>.1</w:t>
      </w:r>
      <w:r w:rsidRPr="00F3749A">
        <w:rPr>
          <w:rFonts w:hint="eastAsia"/>
          <w:color w:val="FF0000"/>
        </w:rPr>
        <w:t>与医用气瓶的连接：</w:t>
      </w:r>
    </w:p>
    <w:p w14:paraId="08DD90FD" w14:textId="51879795" w:rsidR="003E6757" w:rsidRPr="00F3749A" w:rsidRDefault="003E6757" w:rsidP="003E6757">
      <w:pPr>
        <w:spacing w:after="120"/>
        <w:ind w:firstLine="420"/>
        <w:rPr>
          <w:color w:val="FF0000"/>
        </w:rPr>
      </w:pPr>
      <w:del w:id="168" w:author="XiaoKun" w:date="2022-06-23T09:04:00Z">
        <w:r w:rsidRPr="00F3749A" w:rsidDel="008048C6">
          <w:rPr>
            <w:rFonts w:hint="eastAsia"/>
            <w:color w:val="FF0000"/>
          </w:rPr>
          <w:delText>2</w:delText>
        </w:r>
      </w:del>
      <w:ins w:id="169" w:author="XiaoKun" w:date="2022-06-23T09:04:00Z">
        <w:r w:rsidR="008048C6">
          <w:rPr>
            <w:color w:val="FF0000"/>
          </w:rPr>
          <w:t>3</w:t>
        </w:r>
      </w:ins>
      <w:r w:rsidRPr="00F3749A">
        <w:rPr>
          <w:rFonts w:hint="eastAsia"/>
          <w:color w:val="FF0000"/>
        </w:rPr>
        <w:t>.3.</w:t>
      </w:r>
      <w:r w:rsidR="00980B20" w:rsidRPr="00F3749A">
        <w:rPr>
          <w:color w:val="FF0000"/>
        </w:rPr>
        <w:t>9</w:t>
      </w:r>
      <w:r w:rsidRPr="00F3749A">
        <w:rPr>
          <w:rFonts w:hint="eastAsia"/>
          <w:color w:val="FF0000"/>
        </w:rPr>
        <w:t>.2</w:t>
      </w:r>
      <w:r w:rsidRPr="00F3749A">
        <w:rPr>
          <w:rFonts w:hint="eastAsia"/>
          <w:color w:val="FF0000"/>
        </w:rPr>
        <w:t>医用供气的输入口连接器：</w:t>
      </w:r>
      <w:r w:rsidRPr="00F3749A">
        <w:rPr>
          <w:color w:val="FF0000"/>
        </w:rPr>
        <w:t xml:space="preserve"> </w:t>
      </w:r>
    </w:p>
    <w:p w14:paraId="370FFF25" w14:textId="5C327B05" w:rsidR="003E6757" w:rsidRPr="00F3749A" w:rsidRDefault="003E6757" w:rsidP="003E6757">
      <w:pPr>
        <w:spacing w:after="120"/>
        <w:ind w:firstLine="420"/>
        <w:rPr>
          <w:color w:val="FF0000"/>
        </w:rPr>
      </w:pPr>
      <w:del w:id="170" w:author="XiaoKun" w:date="2022-06-23T09:04:00Z">
        <w:r w:rsidRPr="00F3749A" w:rsidDel="008048C6">
          <w:rPr>
            <w:rFonts w:hint="eastAsia"/>
            <w:color w:val="FF0000"/>
          </w:rPr>
          <w:delText>2</w:delText>
        </w:r>
      </w:del>
      <w:ins w:id="171" w:author="XiaoKun" w:date="2022-06-23T09:04:00Z">
        <w:r w:rsidR="008048C6">
          <w:rPr>
            <w:color w:val="FF0000"/>
          </w:rPr>
          <w:t>3</w:t>
        </w:r>
      </w:ins>
      <w:r w:rsidRPr="00F3749A">
        <w:rPr>
          <w:rFonts w:hint="eastAsia"/>
          <w:color w:val="FF0000"/>
        </w:rPr>
        <w:t>.3.</w:t>
      </w:r>
      <w:r w:rsidR="00980B20" w:rsidRPr="00F3749A">
        <w:rPr>
          <w:color w:val="FF0000"/>
        </w:rPr>
        <w:t>9</w:t>
      </w:r>
      <w:r w:rsidRPr="00F3749A">
        <w:rPr>
          <w:rFonts w:hint="eastAsia"/>
          <w:color w:val="FF0000"/>
        </w:rPr>
        <w:t>.3</w:t>
      </w:r>
      <w:r w:rsidRPr="00F3749A">
        <w:rPr>
          <w:rFonts w:hint="eastAsia"/>
          <w:color w:val="FF0000"/>
        </w:rPr>
        <w:t>气体吸入口：</w:t>
      </w:r>
      <w:r w:rsidRPr="00F3749A">
        <w:rPr>
          <w:color w:val="FF0000"/>
        </w:rPr>
        <w:t xml:space="preserve"> </w:t>
      </w:r>
    </w:p>
    <w:p w14:paraId="7BBC01FC" w14:textId="2376F3F3" w:rsidR="003E6757" w:rsidRPr="00F3749A" w:rsidRDefault="003E6757" w:rsidP="003E6757">
      <w:pPr>
        <w:spacing w:after="120"/>
        <w:ind w:firstLine="420"/>
        <w:rPr>
          <w:color w:val="FF0000"/>
        </w:rPr>
      </w:pPr>
      <w:del w:id="172" w:author="XiaoKun" w:date="2022-06-23T09:04:00Z">
        <w:r w:rsidRPr="00F3749A" w:rsidDel="008048C6">
          <w:rPr>
            <w:rFonts w:hint="eastAsia"/>
            <w:color w:val="FF0000"/>
          </w:rPr>
          <w:delText>2</w:delText>
        </w:r>
      </w:del>
      <w:ins w:id="173" w:author="XiaoKun" w:date="2022-06-23T09:04:00Z">
        <w:r w:rsidR="008048C6">
          <w:rPr>
            <w:color w:val="FF0000"/>
          </w:rPr>
          <w:t>3</w:t>
        </w:r>
      </w:ins>
      <w:r w:rsidRPr="00F3749A">
        <w:rPr>
          <w:rFonts w:hint="eastAsia"/>
          <w:color w:val="FF0000"/>
        </w:rPr>
        <w:t>.3.</w:t>
      </w:r>
      <w:r w:rsidR="00980B20" w:rsidRPr="00F3749A">
        <w:rPr>
          <w:color w:val="FF0000"/>
        </w:rPr>
        <w:t>9</w:t>
      </w:r>
      <w:r w:rsidRPr="00F3749A">
        <w:rPr>
          <w:rFonts w:hint="eastAsia"/>
          <w:color w:val="FF0000"/>
        </w:rPr>
        <w:t>.4</w:t>
      </w:r>
      <w:r w:rsidRPr="00F3749A">
        <w:rPr>
          <w:rFonts w:hint="eastAsia"/>
          <w:color w:val="FF0000"/>
        </w:rPr>
        <w:t>笑气废气排放口：</w:t>
      </w:r>
      <w:r w:rsidRPr="00F3749A">
        <w:rPr>
          <w:color w:val="FF0000"/>
        </w:rPr>
        <w:t xml:space="preserve"> </w:t>
      </w:r>
    </w:p>
    <w:p w14:paraId="041F2A99" w14:textId="225687CD" w:rsidR="003E6757" w:rsidRDefault="00DC46F4" w:rsidP="002C36AD">
      <w:pPr>
        <w:pStyle w:val="3"/>
        <w:spacing w:after="120"/>
      </w:pPr>
      <w:r w:rsidRPr="002C36AD">
        <w:rPr>
          <w:rFonts w:hint="eastAsia"/>
        </w:rPr>
        <w:t>3</w:t>
      </w:r>
      <w:r w:rsidR="003E6757" w:rsidRPr="002C36AD">
        <w:rPr>
          <w:rFonts w:hint="eastAsia"/>
        </w:rPr>
        <w:t>.3.</w:t>
      </w:r>
      <w:r w:rsidR="00C04E12">
        <w:t>10</w:t>
      </w:r>
      <w:commentRangeStart w:id="174"/>
      <w:r w:rsidR="003E6757" w:rsidRPr="002C36AD">
        <w:rPr>
          <w:rFonts w:hint="eastAsia"/>
        </w:rPr>
        <w:t>备用氧供应</w:t>
      </w:r>
      <w:commentRangeEnd w:id="174"/>
      <w:r w:rsidR="003E6757" w:rsidRPr="002C36AD">
        <w:commentReference w:id="174"/>
      </w:r>
    </w:p>
    <w:p w14:paraId="3AA783CE" w14:textId="7ED57E87" w:rsidR="00DC46F4" w:rsidRDefault="00DC46F4" w:rsidP="002C36AD">
      <w:pPr>
        <w:pStyle w:val="3"/>
        <w:spacing w:after="120"/>
      </w:pPr>
      <w:r>
        <w:rPr>
          <w:rFonts w:hint="eastAsia"/>
        </w:rPr>
        <w:t>3.3.1</w:t>
      </w:r>
      <w:r w:rsidR="00C04E12">
        <w:t>1</w:t>
      </w:r>
      <w:commentRangeStart w:id="175"/>
      <w:r>
        <w:rPr>
          <w:rFonts w:hint="eastAsia"/>
        </w:rPr>
        <w:t>泄露</w:t>
      </w:r>
      <w:commentRangeEnd w:id="175"/>
      <w:r w:rsidR="00F70BC8" w:rsidRPr="002C36AD">
        <w:commentReference w:id="175"/>
      </w:r>
    </w:p>
    <w:p w14:paraId="2D329873" w14:textId="2EB0FA6F" w:rsidR="00A42B57" w:rsidRDefault="00DC46F4" w:rsidP="00DA3CBB">
      <w:pPr>
        <w:spacing w:after="120"/>
        <w:ind w:firstLine="420"/>
      </w:pPr>
      <w:r>
        <w:rPr>
          <w:rFonts w:hint="eastAsia"/>
        </w:rPr>
        <w:t>3.3.1</w:t>
      </w:r>
      <w:r w:rsidR="00C04E12">
        <w:t>1</w:t>
      </w:r>
      <w:r>
        <w:rPr>
          <w:rFonts w:hint="eastAsia"/>
        </w:rPr>
        <w:t>.1</w:t>
      </w:r>
      <w:r w:rsidR="00F70BC8" w:rsidRPr="00F70BC8">
        <w:rPr>
          <w:rFonts w:hint="eastAsia"/>
        </w:rPr>
        <w:t>打开氧气源及笑气源，并调节气源上的减压阀使气源输出压力稳定在</w:t>
      </w:r>
      <w:r w:rsidR="00F70BC8" w:rsidRPr="00F70BC8">
        <w:rPr>
          <w:rFonts w:hint="eastAsia"/>
        </w:rPr>
        <w:t>0.5MPa</w:t>
      </w:r>
      <w:r w:rsidR="00F70BC8" w:rsidRPr="00F70BC8">
        <w:rPr>
          <w:rFonts w:hint="eastAsia"/>
        </w:rPr>
        <w:t>；打开吸入笑气镇痛装置，调节笑气浓度至</w:t>
      </w:r>
      <w:r w:rsidR="00F70BC8" w:rsidRPr="00F70BC8">
        <w:rPr>
          <w:rFonts w:hint="eastAsia"/>
        </w:rPr>
        <w:t>50%</w:t>
      </w:r>
      <w:r w:rsidR="00F70BC8" w:rsidRPr="00F70BC8">
        <w:rPr>
          <w:rFonts w:hint="eastAsia"/>
        </w:rPr>
        <w:t>，总流量至</w:t>
      </w:r>
      <w:r w:rsidR="00F70BC8" w:rsidRPr="00F70BC8">
        <w:rPr>
          <w:rFonts w:hint="eastAsia"/>
        </w:rPr>
        <w:t>4.0</w:t>
      </w:r>
      <w:r w:rsidR="008B0684">
        <w:rPr>
          <w:rFonts w:hint="eastAsia"/>
        </w:rPr>
        <w:t>L/MIN</w:t>
      </w:r>
      <w:r w:rsidR="00F70BC8" w:rsidRPr="00F70BC8">
        <w:rPr>
          <w:rFonts w:hint="eastAsia"/>
        </w:rPr>
        <w:t>；打开混合气体开关，待数值稳定后，关闭混合气体输出；在混合气体出气口处和气源进气口处涂抹肥皂水，目测结果应符合</w:t>
      </w:r>
      <w:r w:rsidR="00F70BC8">
        <w:rPr>
          <w:rFonts w:hint="eastAsia"/>
        </w:rPr>
        <w:t>2.3.1</w:t>
      </w:r>
      <w:r w:rsidR="00C04E12">
        <w:t>1</w:t>
      </w:r>
      <w:r w:rsidR="00F70BC8">
        <w:rPr>
          <w:rFonts w:hint="eastAsia"/>
        </w:rPr>
        <w:t>.1</w:t>
      </w:r>
      <w:r w:rsidR="00F70BC8">
        <w:rPr>
          <w:rFonts w:hint="eastAsia"/>
        </w:rPr>
        <w:t>的要求。</w:t>
      </w:r>
    </w:p>
    <w:p w14:paraId="092CE98E" w14:textId="0E793591" w:rsidR="00F70BC8" w:rsidRDefault="00F70BC8" w:rsidP="002C36AD">
      <w:pPr>
        <w:pStyle w:val="3"/>
        <w:spacing w:after="120"/>
      </w:pPr>
      <w:r>
        <w:rPr>
          <w:rFonts w:hint="eastAsia"/>
        </w:rPr>
        <w:lastRenderedPageBreak/>
        <w:t>3.3.</w:t>
      </w:r>
      <w:del w:id="176" w:author="somnus" w:date="2022-06-22T10:54:00Z">
        <w:r w:rsidDel="006866E6">
          <w:rPr>
            <w:rFonts w:hint="eastAsia"/>
          </w:rPr>
          <w:delText>11</w:delText>
        </w:r>
      </w:del>
      <w:ins w:id="177" w:author="somnus" w:date="2022-06-22T10:54:00Z">
        <w:r w:rsidR="006866E6">
          <w:rPr>
            <w:rFonts w:hint="eastAsia"/>
            <w:lang w:eastAsia="zh-CN"/>
          </w:rPr>
          <w:t>12</w:t>
        </w:r>
      </w:ins>
      <w:r>
        <w:rPr>
          <w:rFonts w:hint="eastAsia"/>
        </w:rPr>
        <w:t>混合气体开关键纯氧功能</w:t>
      </w:r>
    </w:p>
    <w:p w14:paraId="345B45A6" w14:textId="568435BC" w:rsidR="00F70BC8" w:rsidRDefault="00F70BC8" w:rsidP="00DA3CBB">
      <w:pPr>
        <w:spacing w:after="120"/>
        <w:ind w:firstLine="420"/>
      </w:pPr>
      <w:r w:rsidRPr="00F70BC8">
        <w:rPr>
          <w:rFonts w:hint="eastAsia"/>
        </w:rPr>
        <w:t>按照说明书连接吸入笑气镇痛装置，将混合气体总流量调节至</w:t>
      </w:r>
      <w:r w:rsidRPr="00F70BC8">
        <w:rPr>
          <w:rFonts w:hint="eastAsia"/>
        </w:rPr>
        <w:t>8.0</w:t>
      </w:r>
      <w:r w:rsidR="008B0684">
        <w:rPr>
          <w:rFonts w:hint="eastAsia"/>
        </w:rPr>
        <w:t>L/MIN</w:t>
      </w:r>
      <w:r w:rsidRPr="00F70BC8">
        <w:rPr>
          <w:rFonts w:hint="eastAsia"/>
        </w:rPr>
        <w:t>，笑气浓度调节至</w:t>
      </w:r>
      <w:r w:rsidRPr="00F70BC8">
        <w:rPr>
          <w:rFonts w:hint="eastAsia"/>
        </w:rPr>
        <w:t>50%</w:t>
      </w:r>
      <w:r w:rsidRPr="00F70BC8">
        <w:rPr>
          <w:rFonts w:hint="eastAsia"/>
        </w:rPr>
        <w:t>，待稳定后，按一次混合气体开关功能键，</w:t>
      </w:r>
      <w:commentRangeStart w:id="178"/>
      <w:r w:rsidRPr="00F70BC8">
        <w:rPr>
          <w:rFonts w:hint="eastAsia"/>
        </w:rPr>
        <w:t>设备应进入纯氧功能</w:t>
      </w:r>
      <w:r>
        <w:rPr>
          <w:rFonts w:hint="eastAsia"/>
        </w:rPr>
        <w:t>，</w:t>
      </w:r>
      <w:commentRangeEnd w:id="178"/>
      <w:r>
        <w:rPr>
          <w:rStyle w:val="af9"/>
          <w:szCs w:val="20"/>
          <w:lang w:eastAsia="zh-TW"/>
        </w:rPr>
        <w:commentReference w:id="178"/>
      </w:r>
      <w:r>
        <w:rPr>
          <w:rFonts w:hint="eastAsia"/>
        </w:rPr>
        <w:t>结果应符合</w:t>
      </w:r>
      <w:r>
        <w:rPr>
          <w:rFonts w:hint="eastAsia"/>
        </w:rPr>
        <w:t>2.3.11</w:t>
      </w:r>
      <w:r>
        <w:rPr>
          <w:rFonts w:hint="eastAsia"/>
        </w:rPr>
        <w:t>的要求。</w:t>
      </w:r>
    </w:p>
    <w:p w14:paraId="290E5D17" w14:textId="3B6B0A5F" w:rsidR="00C04E12" w:rsidRDefault="00C04E12" w:rsidP="00DA3CBB">
      <w:pPr>
        <w:spacing w:after="120"/>
        <w:ind w:firstLine="420"/>
        <w:rPr>
          <w:color w:val="FF0000"/>
        </w:rPr>
      </w:pPr>
      <w:r w:rsidRPr="00C04E12">
        <w:rPr>
          <w:rFonts w:hint="eastAsia"/>
          <w:color w:val="FF0000"/>
        </w:rPr>
        <w:t>还有其他项怎么测？</w:t>
      </w:r>
    </w:p>
    <w:p w14:paraId="1479A58C" w14:textId="371D1A20" w:rsidR="00DF16C7" w:rsidRDefault="00DF16C7" w:rsidP="00DF16C7">
      <w:pPr>
        <w:pStyle w:val="3"/>
        <w:spacing w:after="120"/>
        <w:rPr>
          <w:rFonts w:eastAsiaTheme="minorEastAsia"/>
        </w:rPr>
      </w:pPr>
      <w:r>
        <w:rPr>
          <w:rFonts w:hint="eastAsia"/>
        </w:rPr>
        <w:t>3.3.1</w:t>
      </w:r>
      <w:r>
        <w:t>2</w:t>
      </w:r>
      <w:r w:rsidRPr="00DF16C7">
        <w:rPr>
          <w:rFonts w:hint="eastAsia"/>
        </w:rPr>
        <w:t>混合气体开关键纯氧功能</w:t>
      </w:r>
    </w:p>
    <w:p w14:paraId="7280087A" w14:textId="1D5DDABD" w:rsidR="00DF16C7" w:rsidRPr="00DF16C7" w:rsidRDefault="00DF16C7" w:rsidP="00DF16C7">
      <w:pPr>
        <w:spacing w:after="120"/>
        <w:ind w:firstLine="420"/>
      </w:pPr>
      <w:r>
        <w:rPr>
          <w:rFonts w:hint="eastAsia"/>
        </w:rPr>
        <w:t>按照说明书连接吸入笑气镇痛装置，将混合气体总流量调节至</w:t>
      </w:r>
      <w:r>
        <w:rPr>
          <w:rFonts w:hint="eastAsia"/>
        </w:rPr>
        <w:t>8</w:t>
      </w:r>
      <w:r>
        <w:t>.0</w:t>
      </w:r>
      <w:r w:rsidR="00EF024F">
        <w:rPr>
          <w:rFonts w:hint="eastAsia"/>
        </w:rPr>
        <w:t>L/MIN</w:t>
      </w:r>
      <w:r>
        <w:rPr>
          <w:rFonts w:hint="eastAsia"/>
        </w:rPr>
        <w:t>，笑气浓度调节至</w:t>
      </w:r>
      <w:r>
        <w:rPr>
          <w:rFonts w:hint="eastAsia"/>
        </w:rPr>
        <w:t>5</w:t>
      </w:r>
      <w:r>
        <w:t>0%</w:t>
      </w:r>
      <w:r>
        <w:rPr>
          <w:rFonts w:hint="eastAsia"/>
        </w:rPr>
        <w:t>，待稳定后，按一次混合气体开关功能键，设备应进入纯氧功能，并符合</w:t>
      </w:r>
      <w:r w:rsidR="00EF024F" w:rsidRPr="00EF024F">
        <w:t>2.3.12</w:t>
      </w:r>
      <w:r>
        <w:rPr>
          <w:rFonts w:hint="eastAsia"/>
        </w:rPr>
        <w:t>的要求。</w:t>
      </w:r>
    </w:p>
    <w:p w14:paraId="54BC62B2" w14:textId="0EA73E50" w:rsidR="00F70BC8" w:rsidRDefault="003E5403" w:rsidP="002C36AD">
      <w:pPr>
        <w:pStyle w:val="2"/>
        <w:spacing w:after="120"/>
      </w:pPr>
      <w:r>
        <w:rPr>
          <w:rFonts w:hint="eastAsia"/>
        </w:rPr>
        <w:t>3</w:t>
      </w:r>
      <w:r w:rsidR="00F70BC8">
        <w:rPr>
          <w:rFonts w:hint="eastAsia"/>
        </w:rPr>
        <w:t>.4</w:t>
      </w:r>
      <w:r w:rsidR="00F70BC8">
        <w:rPr>
          <w:rFonts w:hint="eastAsia"/>
        </w:rPr>
        <w:t>内置电池</w:t>
      </w:r>
    </w:p>
    <w:p w14:paraId="7B156482" w14:textId="4198956B" w:rsidR="00F70BC8" w:rsidRDefault="003E5403" w:rsidP="00DA3CBB">
      <w:pPr>
        <w:spacing w:after="120"/>
        <w:ind w:firstLine="420"/>
      </w:pPr>
      <w:r>
        <w:t>给</w:t>
      </w:r>
      <w:r>
        <w:rPr>
          <w:rFonts w:hint="eastAsia"/>
        </w:rPr>
        <w:t>笑气吸入镇痛装置充满电，拔掉网电源线缆，仅靠内部电源连续工作，结果应符合</w:t>
      </w:r>
      <w:r>
        <w:rPr>
          <w:rFonts w:hint="eastAsia"/>
        </w:rPr>
        <w:t>2.4</w:t>
      </w:r>
      <w:r>
        <w:rPr>
          <w:rFonts w:hint="eastAsia"/>
        </w:rPr>
        <w:t>的要求。</w:t>
      </w:r>
    </w:p>
    <w:p w14:paraId="5552AFB9" w14:textId="1A999691" w:rsidR="003E5403" w:rsidRPr="00FF25EB" w:rsidRDefault="003E5403" w:rsidP="002C36AD">
      <w:pPr>
        <w:pStyle w:val="2"/>
        <w:spacing w:after="120"/>
      </w:pPr>
      <w:r>
        <w:rPr>
          <w:rFonts w:hint="eastAsia"/>
        </w:rPr>
        <w:lastRenderedPageBreak/>
        <w:t>3</w:t>
      </w:r>
      <w:r w:rsidRPr="00FF25EB">
        <w:rPr>
          <w:rFonts w:hint="eastAsia"/>
        </w:rPr>
        <w:t>.</w:t>
      </w:r>
      <w:r>
        <w:rPr>
          <w:rFonts w:hint="eastAsia"/>
        </w:rPr>
        <w:t>5</w:t>
      </w:r>
      <w:r>
        <w:rPr>
          <w:rFonts w:hint="eastAsia"/>
        </w:rPr>
        <w:t>供气故障保护与报警系统</w:t>
      </w:r>
    </w:p>
    <w:p w14:paraId="7B77219F" w14:textId="05F2BD65" w:rsidR="003E5403" w:rsidRPr="0014206E" w:rsidRDefault="00801B64" w:rsidP="003E5403">
      <w:pPr>
        <w:pStyle w:val="3"/>
        <w:spacing w:after="120"/>
      </w:pPr>
      <w:r>
        <w:t>3</w:t>
      </w:r>
      <w:r w:rsidR="003E5403">
        <w:rPr>
          <w:rFonts w:hint="eastAsia"/>
        </w:rPr>
        <w:t>.</w:t>
      </w:r>
      <w:r w:rsidR="003E5403">
        <w:rPr>
          <w:rFonts w:hint="eastAsia"/>
          <w:lang w:eastAsia="zh-CN"/>
        </w:rPr>
        <w:t>5</w:t>
      </w:r>
      <w:r w:rsidR="003E5403">
        <w:rPr>
          <w:rFonts w:hint="eastAsia"/>
        </w:rPr>
        <w:t>.1</w:t>
      </w:r>
      <w:r w:rsidR="00F04C8C" w:rsidRPr="004243AE">
        <w:rPr>
          <w:rFonts w:hint="eastAsia"/>
          <w:color w:val="FF0000"/>
        </w:rPr>
        <w:t>按照说明书连接吸入笑气镇痛装置，使用氮气或新鲜</w:t>
      </w:r>
      <w:r w:rsidR="00F04C8C" w:rsidRPr="004243AE">
        <w:rPr>
          <w:rFonts w:hint="eastAsia"/>
          <w:color w:val="FF0000"/>
          <w:lang w:eastAsia="zh-CN"/>
        </w:rPr>
        <w:t>空气代替氧气源，</w:t>
      </w:r>
      <w:r w:rsidR="00F04C8C" w:rsidRPr="004243AE">
        <w:rPr>
          <w:rFonts w:hint="eastAsia"/>
          <w:color w:val="FF0000"/>
        </w:rPr>
        <w:t>将混合气体总流量调节至</w:t>
      </w:r>
      <w:r w:rsidR="00F04C8C" w:rsidRPr="004243AE">
        <w:rPr>
          <w:rFonts w:hint="eastAsia"/>
          <w:color w:val="FF0000"/>
        </w:rPr>
        <w:t>8</w:t>
      </w:r>
      <w:r w:rsidR="00F04C8C" w:rsidRPr="004243AE">
        <w:rPr>
          <w:color w:val="FF0000"/>
        </w:rPr>
        <w:t>.0L/MIN</w:t>
      </w:r>
      <w:r w:rsidR="00F04C8C" w:rsidRPr="004243AE">
        <w:rPr>
          <w:rFonts w:hint="eastAsia"/>
          <w:color w:val="FF0000"/>
        </w:rPr>
        <w:t>，笑气浓度调节至</w:t>
      </w:r>
      <w:r w:rsidR="00F04C8C" w:rsidRPr="004243AE">
        <w:rPr>
          <w:rFonts w:hint="eastAsia"/>
          <w:color w:val="FF0000"/>
        </w:rPr>
        <w:t>5</w:t>
      </w:r>
      <w:r w:rsidR="00F04C8C" w:rsidRPr="004243AE">
        <w:rPr>
          <w:color w:val="FF0000"/>
        </w:rPr>
        <w:t>0%</w:t>
      </w:r>
      <w:r w:rsidR="00F04C8C" w:rsidRPr="004243AE">
        <w:rPr>
          <w:rFonts w:hint="eastAsia"/>
          <w:color w:val="FF0000"/>
        </w:rPr>
        <w:t>，启动设备供气，结果应符合</w:t>
      </w:r>
      <w:r w:rsidR="00F04C8C" w:rsidRPr="004243AE">
        <w:rPr>
          <w:color w:val="FF0000"/>
        </w:rPr>
        <w:t>2.5.1</w:t>
      </w:r>
      <w:r w:rsidR="00F04C8C" w:rsidRPr="004243AE">
        <w:rPr>
          <w:rFonts w:hint="eastAsia"/>
          <w:color w:val="FF0000"/>
        </w:rPr>
        <w:t>的要求</w:t>
      </w:r>
      <w:r w:rsidR="003E5403">
        <w:rPr>
          <w:rFonts w:hint="eastAsia"/>
        </w:rPr>
        <w:t>。</w:t>
      </w:r>
    </w:p>
    <w:p w14:paraId="2451D46A" w14:textId="70071B83" w:rsidR="003E5403" w:rsidRDefault="00F119EC" w:rsidP="003E5403">
      <w:pPr>
        <w:pStyle w:val="3"/>
        <w:spacing w:after="120"/>
      </w:pPr>
      <w:r>
        <w:rPr>
          <w:rFonts w:hint="eastAsia"/>
          <w:lang w:eastAsia="zh-CN"/>
        </w:rPr>
        <w:t>3</w:t>
      </w:r>
      <w:r w:rsidR="003E5403">
        <w:rPr>
          <w:rFonts w:hint="eastAsia"/>
        </w:rPr>
        <w:t>.</w:t>
      </w:r>
      <w:r w:rsidR="003E5403">
        <w:rPr>
          <w:rFonts w:hint="eastAsia"/>
          <w:lang w:eastAsia="zh-CN"/>
        </w:rPr>
        <w:t>5</w:t>
      </w:r>
      <w:r w:rsidR="003E5403">
        <w:rPr>
          <w:rFonts w:hint="eastAsia"/>
        </w:rPr>
        <w:t>.2</w:t>
      </w:r>
      <w:r>
        <w:rPr>
          <w:rFonts w:hint="eastAsia"/>
        </w:rPr>
        <w:t>按照说明书连接吸入笑气镇痛装置，将混合气体总流量调节至</w:t>
      </w:r>
      <w:r>
        <w:rPr>
          <w:rFonts w:hint="eastAsia"/>
        </w:rPr>
        <w:t>8</w:t>
      </w:r>
      <w:r>
        <w:t>.0</w:t>
      </w:r>
      <w:r w:rsidR="008B0684">
        <w:t>L/MIN</w:t>
      </w:r>
      <w:r>
        <w:rPr>
          <w:rFonts w:hint="eastAsia"/>
        </w:rPr>
        <w:t>，笑气浓度调节至</w:t>
      </w:r>
      <w:r>
        <w:rPr>
          <w:rFonts w:hint="eastAsia"/>
        </w:rPr>
        <w:t>5</w:t>
      </w:r>
      <w:r>
        <w:t>0%</w:t>
      </w:r>
      <w:r>
        <w:rPr>
          <w:rFonts w:hint="eastAsia"/>
        </w:rPr>
        <w:t>，调低氧气源压力</w:t>
      </w:r>
      <w:r>
        <w:rPr>
          <w:rFonts w:hint="eastAsia"/>
          <w:lang w:eastAsia="zh-CN"/>
        </w:rPr>
        <w:t>直至</w:t>
      </w:r>
      <w:r>
        <w:rPr>
          <w:rFonts w:hint="eastAsia"/>
        </w:rPr>
        <w:t>产生报警信号</w:t>
      </w:r>
      <w:r>
        <w:rPr>
          <w:rFonts w:hint="eastAsia"/>
          <w:lang w:eastAsia="zh-CN"/>
        </w:rPr>
        <w:t>，</w:t>
      </w:r>
      <w:r>
        <w:rPr>
          <w:rFonts w:hint="eastAsia"/>
        </w:rPr>
        <w:t>记录产生报警信号时的氧气源压力</w:t>
      </w:r>
      <w:r>
        <w:rPr>
          <w:rFonts w:hint="eastAsia"/>
          <w:lang w:eastAsia="zh-CN"/>
        </w:rPr>
        <w:t>，</w:t>
      </w:r>
      <w:r>
        <w:rPr>
          <w:rFonts w:hint="eastAsia"/>
        </w:rPr>
        <w:t>结果应符合</w:t>
      </w:r>
      <w:r>
        <w:rPr>
          <w:rFonts w:hint="eastAsia"/>
          <w:lang w:eastAsia="zh-CN"/>
        </w:rPr>
        <w:t>2.5.2</w:t>
      </w:r>
      <w:r>
        <w:rPr>
          <w:rFonts w:hint="eastAsia"/>
          <w:lang w:eastAsia="zh-CN"/>
        </w:rPr>
        <w:t>的要求</w:t>
      </w:r>
      <w:r w:rsidR="003E5403">
        <w:rPr>
          <w:rFonts w:hint="eastAsia"/>
        </w:rPr>
        <w:t>。</w:t>
      </w:r>
    </w:p>
    <w:p w14:paraId="724E9F87" w14:textId="16E8615B" w:rsidR="003E5403" w:rsidRDefault="00F119EC" w:rsidP="003E5403">
      <w:pPr>
        <w:pStyle w:val="3"/>
        <w:spacing w:after="120"/>
        <w:rPr>
          <w:lang w:eastAsia="zh-CN"/>
        </w:rPr>
      </w:pPr>
      <w:r>
        <w:rPr>
          <w:rFonts w:hint="eastAsia"/>
          <w:lang w:eastAsia="zh-CN"/>
        </w:rPr>
        <w:t>3</w:t>
      </w:r>
      <w:r w:rsidR="003E5403">
        <w:rPr>
          <w:rFonts w:hint="eastAsia"/>
        </w:rPr>
        <w:t>.</w:t>
      </w:r>
      <w:r w:rsidR="003E5403">
        <w:rPr>
          <w:rFonts w:hint="eastAsia"/>
          <w:lang w:eastAsia="zh-CN"/>
        </w:rPr>
        <w:t>5</w:t>
      </w:r>
      <w:r w:rsidR="003E5403">
        <w:rPr>
          <w:rFonts w:hint="eastAsia"/>
        </w:rPr>
        <w:t>.3</w:t>
      </w:r>
      <w:r>
        <w:rPr>
          <w:rFonts w:hint="eastAsia"/>
        </w:rPr>
        <w:t>按照说明书连接吸入笑气镇痛装置，将混合气体总流量调节至</w:t>
      </w:r>
      <w:r>
        <w:rPr>
          <w:rFonts w:hint="eastAsia"/>
        </w:rPr>
        <w:t>8</w:t>
      </w:r>
      <w:r>
        <w:t>.0</w:t>
      </w:r>
      <w:r w:rsidR="008B0684">
        <w:t>L/MIN</w:t>
      </w:r>
      <w:r>
        <w:rPr>
          <w:rFonts w:hint="eastAsia"/>
        </w:rPr>
        <w:t>，笑气浓度调节至</w:t>
      </w:r>
      <w:r>
        <w:rPr>
          <w:rFonts w:hint="eastAsia"/>
        </w:rPr>
        <w:t>5</w:t>
      </w:r>
      <w:r>
        <w:t>0%</w:t>
      </w:r>
      <w:r>
        <w:rPr>
          <w:rFonts w:hint="eastAsia"/>
        </w:rPr>
        <w:t>，调低</w:t>
      </w:r>
      <w:r w:rsidR="00B83BFD">
        <w:rPr>
          <w:rFonts w:hint="eastAsia"/>
        </w:rPr>
        <w:t>笑</w:t>
      </w:r>
      <w:r>
        <w:rPr>
          <w:rFonts w:hint="eastAsia"/>
        </w:rPr>
        <w:t>气源压力</w:t>
      </w:r>
      <w:r>
        <w:rPr>
          <w:rFonts w:hint="eastAsia"/>
          <w:lang w:eastAsia="zh-CN"/>
        </w:rPr>
        <w:t>直至</w:t>
      </w:r>
      <w:r>
        <w:rPr>
          <w:rFonts w:hint="eastAsia"/>
        </w:rPr>
        <w:t>产生报警信号</w:t>
      </w:r>
      <w:r>
        <w:rPr>
          <w:rFonts w:hint="eastAsia"/>
          <w:lang w:eastAsia="zh-CN"/>
        </w:rPr>
        <w:t>，</w:t>
      </w:r>
      <w:r>
        <w:rPr>
          <w:rFonts w:hint="eastAsia"/>
        </w:rPr>
        <w:t>记录产生报警信号时的</w:t>
      </w:r>
      <w:r w:rsidR="00B83BFD">
        <w:rPr>
          <w:rFonts w:hint="eastAsia"/>
        </w:rPr>
        <w:t>笑</w:t>
      </w:r>
      <w:r>
        <w:rPr>
          <w:rFonts w:hint="eastAsia"/>
        </w:rPr>
        <w:t>气源压力</w:t>
      </w:r>
      <w:r>
        <w:rPr>
          <w:rFonts w:hint="eastAsia"/>
          <w:lang w:eastAsia="zh-CN"/>
        </w:rPr>
        <w:t>，</w:t>
      </w:r>
      <w:r>
        <w:rPr>
          <w:rFonts w:hint="eastAsia"/>
        </w:rPr>
        <w:t>结果应符合</w:t>
      </w:r>
      <w:r>
        <w:rPr>
          <w:rFonts w:hint="eastAsia"/>
          <w:lang w:eastAsia="zh-CN"/>
        </w:rPr>
        <w:t>2.5.3</w:t>
      </w:r>
      <w:r>
        <w:rPr>
          <w:rFonts w:hint="eastAsia"/>
          <w:lang w:eastAsia="zh-CN"/>
        </w:rPr>
        <w:t>的要求</w:t>
      </w:r>
    </w:p>
    <w:p w14:paraId="771518D0" w14:textId="08EFD2C4" w:rsidR="00B83BFD" w:rsidRDefault="00B83BFD" w:rsidP="00B83BFD">
      <w:pPr>
        <w:pStyle w:val="3"/>
        <w:spacing w:after="120"/>
        <w:rPr>
          <w:lang w:eastAsia="zh-CN"/>
        </w:rPr>
      </w:pPr>
      <w:r>
        <w:rPr>
          <w:rFonts w:hint="eastAsia"/>
          <w:lang w:eastAsia="zh-CN"/>
        </w:rPr>
        <w:t>3</w:t>
      </w:r>
      <w:r>
        <w:rPr>
          <w:rFonts w:hint="eastAsia"/>
        </w:rPr>
        <w:t>.</w:t>
      </w:r>
      <w:r>
        <w:rPr>
          <w:rFonts w:hint="eastAsia"/>
          <w:lang w:eastAsia="zh-CN"/>
        </w:rPr>
        <w:t>5</w:t>
      </w:r>
      <w:r>
        <w:rPr>
          <w:rFonts w:hint="eastAsia"/>
        </w:rPr>
        <w:t>.</w:t>
      </w:r>
      <w:r>
        <w:t>4</w:t>
      </w:r>
      <w:r>
        <w:rPr>
          <w:rFonts w:hint="eastAsia"/>
        </w:rPr>
        <w:t>按照说明书连接吸入笑气镇痛装置，将混合气体总流量调节至</w:t>
      </w:r>
      <w:r>
        <w:rPr>
          <w:rFonts w:hint="eastAsia"/>
        </w:rPr>
        <w:t>8</w:t>
      </w:r>
      <w:r>
        <w:t>.0L/MIN</w:t>
      </w:r>
      <w:r>
        <w:rPr>
          <w:rFonts w:hint="eastAsia"/>
        </w:rPr>
        <w:t>，笑气浓度调节至</w:t>
      </w:r>
      <w:r>
        <w:rPr>
          <w:rFonts w:hint="eastAsia"/>
        </w:rPr>
        <w:t>5</w:t>
      </w:r>
      <w:r>
        <w:t>0%</w:t>
      </w:r>
      <w:r>
        <w:rPr>
          <w:rFonts w:hint="eastAsia"/>
        </w:rPr>
        <w:t>，调高氧气源压力</w:t>
      </w:r>
      <w:r>
        <w:rPr>
          <w:rFonts w:hint="eastAsia"/>
          <w:lang w:eastAsia="zh-CN"/>
        </w:rPr>
        <w:t>直至</w:t>
      </w:r>
      <w:r>
        <w:rPr>
          <w:rFonts w:hint="eastAsia"/>
        </w:rPr>
        <w:t>产生报警信号</w:t>
      </w:r>
      <w:r>
        <w:rPr>
          <w:rFonts w:hint="eastAsia"/>
          <w:lang w:eastAsia="zh-CN"/>
        </w:rPr>
        <w:t>，</w:t>
      </w:r>
      <w:r>
        <w:rPr>
          <w:rFonts w:hint="eastAsia"/>
        </w:rPr>
        <w:t>记录产生报警信号时的氧气源压力</w:t>
      </w:r>
      <w:r>
        <w:rPr>
          <w:rFonts w:hint="eastAsia"/>
          <w:lang w:eastAsia="zh-CN"/>
        </w:rPr>
        <w:t>，</w:t>
      </w:r>
      <w:r>
        <w:rPr>
          <w:rFonts w:hint="eastAsia"/>
        </w:rPr>
        <w:t>结果应符合</w:t>
      </w:r>
      <w:r>
        <w:rPr>
          <w:rFonts w:hint="eastAsia"/>
          <w:lang w:eastAsia="zh-CN"/>
        </w:rPr>
        <w:t>2.5.</w:t>
      </w:r>
      <w:r>
        <w:rPr>
          <w:lang w:eastAsia="zh-CN"/>
        </w:rPr>
        <w:t>4</w:t>
      </w:r>
      <w:r>
        <w:rPr>
          <w:rFonts w:hint="eastAsia"/>
          <w:lang w:eastAsia="zh-CN"/>
        </w:rPr>
        <w:t>的要求</w:t>
      </w:r>
    </w:p>
    <w:p w14:paraId="7B7C4DD5" w14:textId="2DE75D9D" w:rsidR="003623D2" w:rsidRDefault="003623D2" w:rsidP="003623D2">
      <w:pPr>
        <w:pStyle w:val="3"/>
        <w:spacing w:after="120"/>
        <w:rPr>
          <w:lang w:eastAsia="zh-CN"/>
        </w:rPr>
      </w:pPr>
      <w:r>
        <w:rPr>
          <w:rFonts w:hint="eastAsia"/>
          <w:lang w:eastAsia="zh-CN"/>
        </w:rPr>
        <w:t>3</w:t>
      </w:r>
      <w:r>
        <w:rPr>
          <w:rFonts w:hint="eastAsia"/>
        </w:rPr>
        <w:t>.</w:t>
      </w:r>
      <w:r>
        <w:rPr>
          <w:rFonts w:hint="eastAsia"/>
          <w:lang w:eastAsia="zh-CN"/>
        </w:rPr>
        <w:t>5</w:t>
      </w:r>
      <w:r>
        <w:rPr>
          <w:rFonts w:hint="eastAsia"/>
        </w:rPr>
        <w:t>.</w:t>
      </w:r>
      <w:r>
        <w:t>5</w:t>
      </w:r>
      <w:r>
        <w:rPr>
          <w:rFonts w:hint="eastAsia"/>
        </w:rPr>
        <w:t>按照说明书连接吸入笑气镇痛装置，将混合气体总流量调节至</w:t>
      </w:r>
      <w:r>
        <w:rPr>
          <w:rFonts w:hint="eastAsia"/>
        </w:rPr>
        <w:t>8</w:t>
      </w:r>
      <w:r>
        <w:t>.0L/MIN</w:t>
      </w:r>
      <w:r>
        <w:rPr>
          <w:rFonts w:hint="eastAsia"/>
        </w:rPr>
        <w:t>，笑气浓度调节至</w:t>
      </w:r>
      <w:r>
        <w:rPr>
          <w:rFonts w:hint="eastAsia"/>
        </w:rPr>
        <w:t>5</w:t>
      </w:r>
      <w:r>
        <w:t>0%</w:t>
      </w:r>
      <w:r>
        <w:rPr>
          <w:rFonts w:hint="eastAsia"/>
        </w:rPr>
        <w:t>，调高笑气源压力</w:t>
      </w:r>
      <w:r>
        <w:rPr>
          <w:rFonts w:hint="eastAsia"/>
          <w:lang w:eastAsia="zh-CN"/>
        </w:rPr>
        <w:t>直至</w:t>
      </w:r>
      <w:r>
        <w:rPr>
          <w:rFonts w:hint="eastAsia"/>
        </w:rPr>
        <w:t>产生报警信号</w:t>
      </w:r>
      <w:r>
        <w:rPr>
          <w:rFonts w:hint="eastAsia"/>
          <w:lang w:eastAsia="zh-CN"/>
        </w:rPr>
        <w:t>，</w:t>
      </w:r>
      <w:r>
        <w:rPr>
          <w:rFonts w:hint="eastAsia"/>
        </w:rPr>
        <w:t>记录产生报警信号时的笑气源压力</w:t>
      </w:r>
      <w:r>
        <w:rPr>
          <w:rFonts w:hint="eastAsia"/>
          <w:lang w:eastAsia="zh-CN"/>
        </w:rPr>
        <w:t>，</w:t>
      </w:r>
      <w:r>
        <w:rPr>
          <w:rFonts w:hint="eastAsia"/>
        </w:rPr>
        <w:t>结果应符合</w:t>
      </w:r>
      <w:r>
        <w:rPr>
          <w:rFonts w:hint="eastAsia"/>
          <w:lang w:eastAsia="zh-CN"/>
        </w:rPr>
        <w:t>2.5.</w:t>
      </w:r>
      <w:r>
        <w:rPr>
          <w:lang w:eastAsia="zh-CN"/>
        </w:rPr>
        <w:t>5</w:t>
      </w:r>
      <w:r>
        <w:rPr>
          <w:rFonts w:hint="eastAsia"/>
          <w:lang w:eastAsia="zh-CN"/>
        </w:rPr>
        <w:t>的要求</w:t>
      </w:r>
      <w:r w:rsidR="001F06E8">
        <w:rPr>
          <w:rFonts w:hint="eastAsia"/>
          <w:lang w:eastAsia="zh-CN"/>
        </w:rPr>
        <w:t>.</w:t>
      </w:r>
    </w:p>
    <w:p w14:paraId="737570FB" w14:textId="0EA92133" w:rsidR="003623D2" w:rsidRDefault="001F06E8" w:rsidP="001F06E8">
      <w:pPr>
        <w:pStyle w:val="3"/>
        <w:spacing w:after="120"/>
      </w:pPr>
      <w:r>
        <w:rPr>
          <w:rFonts w:hint="eastAsia"/>
          <w:lang w:eastAsia="zh-CN"/>
        </w:rPr>
        <w:t>3</w:t>
      </w:r>
      <w:r>
        <w:rPr>
          <w:rFonts w:hint="eastAsia"/>
        </w:rPr>
        <w:t>.</w:t>
      </w:r>
      <w:r>
        <w:rPr>
          <w:rFonts w:hint="eastAsia"/>
          <w:lang w:eastAsia="zh-CN"/>
        </w:rPr>
        <w:t>5</w:t>
      </w:r>
      <w:r>
        <w:rPr>
          <w:rFonts w:hint="eastAsia"/>
        </w:rPr>
        <w:t>.</w:t>
      </w:r>
      <w:r>
        <w:t>6</w:t>
      </w:r>
      <w:r>
        <w:rPr>
          <w:rFonts w:hint="eastAsia"/>
        </w:rPr>
        <w:t>按照说明书连接吸入笑气镇痛装置，并拔掉氧气比例阀，之后开机；将混合气体总流量调节至</w:t>
      </w:r>
      <w:r>
        <w:rPr>
          <w:rFonts w:hint="eastAsia"/>
        </w:rPr>
        <w:t>8</w:t>
      </w:r>
      <w:r>
        <w:t>.0LPM</w:t>
      </w:r>
      <w:r>
        <w:rPr>
          <w:rFonts w:hint="eastAsia"/>
        </w:rPr>
        <w:t>，笑气浓度调节至</w:t>
      </w:r>
      <w:r>
        <w:rPr>
          <w:rFonts w:hint="eastAsia"/>
        </w:rPr>
        <w:t>5</w:t>
      </w:r>
      <w:r>
        <w:t>0%</w:t>
      </w:r>
      <w:r>
        <w:rPr>
          <w:rFonts w:hint="eastAsia"/>
        </w:rPr>
        <w:t>，</w:t>
      </w:r>
      <w:r w:rsidRPr="001F06E8">
        <w:rPr>
          <w:rFonts w:hint="eastAsia"/>
        </w:rPr>
        <w:t>启动设备供气，结果</w:t>
      </w:r>
      <w:r>
        <w:rPr>
          <w:rFonts w:hint="eastAsia"/>
        </w:rPr>
        <w:t>应符合</w:t>
      </w:r>
      <w:r>
        <w:rPr>
          <w:rFonts w:hint="eastAsia"/>
          <w:lang w:eastAsia="zh-CN"/>
        </w:rPr>
        <w:t>2.5.</w:t>
      </w:r>
      <w:r>
        <w:rPr>
          <w:lang w:eastAsia="zh-CN"/>
        </w:rPr>
        <w:t>6</w:t>
      </w:r>
      <w:r>
        <w:rPr>
          <w:rFonts w:hint="eastAsia"/>
          <w:lang w:eastAsia="zh-CN"/>
        </w:rPr>
        <w:t>的要求</w:t>
      </w:r>
      <w:r>
        <w:rPr>
          <w:rFonts w:hint="eastAsia"/>
        </w:rPr>
        <w:t>。</w:t>
      </w:r>
    </w:p>
    <w:p w14:paraId="776F14C0" w14:textId="34C6C947" w:rsidR="0079442B" w:rsidRDefault="0079442B" w:rsidP="0079442B">
      <w:pPr>
        <w:pStyle w:val="3"/>
        <w:spacing w:after="120"/>
      </w:pPr>
      <w:r>
        <w:rPr>
          <w:rFonts w:hint="eastAsia"/>
          <w:lang w:eastAsia="zh-CN"/>
        </w:rPr>
        <w:lastRenderedPageBreak/>
        <w:t>3</w:t>
      </w:r>
      <w:r>
        <w:rPr>
          <w:rFonts w:hint="eastAsia"/>
        </w:rPr>
        <w:t>.</w:t>
      </w:r>
      <w:r>
        <w:rPr>
          <w:rFonts w:hint="eastAsia"/>
          <w:lang w:eastAsia="zh-CN"/>
        </w:rPr>
        <w:t>5</w:t>
      </w:r>
      <w:r>
        <w:rPr>
          <w:rFonts w:hint="eastAsia"/>
        </w:rPr>
        <w:t>.</w:t>
      </w:r>
      <w:r>
        <w:t>7</w:t>
      </w:r>
      <w:r>
        <w:rPr>
          <w:rFonts w:hint="eastAsia"/>
        </w:rPr>
        <w:t>按照说明书连接吸入笑气镇痛装置，并拔掉笑气比例阀，之后开机；将混合气体总流量调节至</w:t>
      </w:r>
      <w:r>
        <w:rPr>
          <w:rFonts w:hint="eastAsia"/>
        </w:rPr>
        <w:t>8</w:t>
      </w:r>
      <w:r>
        <w:t>.0LPM</w:t>
      </w:r>
      <w:r>
        <w:rPr>
          <w:rFonts w:hint="eastAsia"/>
        </w:rPr>
        <w:t>，笑气浓度调节至</w:t>
      </w:r>
      <w:r>
        <w:rPr>
          <w:rFonts w:hint="eastAsia"/>
        </w:rPr>
        <w:t>5</w:t>
      </w:r>
      <w:r>
        <w:t>0%</w:t>
      </w:r>
      <w:r>
        <w:rPr>
          <w:rFonts w:hint="eastAsia"/>
        </w:rPr>
        <w:t>，</w:t>
      </w:r>
      <w:r w:rsidRPr="001F06E8">
        <w:rPr>
          <w:rFonts w:hint="eastAsia"/>
        </w:rPr>
        <w:t>启动设备供气，结果</w:t>
      </w:r>
      <w:r>
        <w:rPr>
          <w:rFonts w:hint="eastAsia"/>
        </w:rPr>
        <w:t>应符合</w:t>
      </w:r>
      <w:r>
        <w:rPr>
          <w:rFonts w:hint="eastAsia"/>
          <w:lang w:eastAsia="zh-CN"/>
        </w:rPr>
        <w:t>2.5.</w:t>
      </w:r>
      <w:r>
        <w:rPr>
          <w:lang w:eastAsia="zh-CN"/>
        </w:rPr>
        <w:t>7</w:t>
      </w:r>
      <w:r>
        <w:rPr>
          <w:rFonts w:hint="eastAsia"/>
          <w:lang w:eastAsia="zh-CN"/>
        </w:rPr>
        <w:t>的要求</w:t>
      </w:r>
      <w:r>
        <w:rPr>
          <w:rFonts w:hint="eastAsia"/>
        </w:rPr>
        <w:t>。</w:t>
      </w:r>
    </w:p>
    <w:p w14:paraId="1B491A3E" w14:textId="355DA698" w:rsidR="001F06E8" w:rsidRPr="0079442B" w:rsidRDefault="00F74B23" w:rsidP="00F74B23">
      <w:pPr>
        <w:pStyle w:val="3"/>
        <w:spacing w:after="120"/>
      </w:pPr>
      <w:r>
        <w:rPr>
          <w:rFonts w:hint="eastAsia"/>
        </w:rPr>
        <w:t>3</w:t>
      </w:r>
      <w:r>
        <w:t>.5.8</w:t>
      </w:r>
      <w:r w:rsidRPr="005573B1">
        <w:rPr>
          <w:rFonts w:hint="eastAsia"/>
          <w:color w:val="FF0000"/>
        </w:rPr>
        <w:t>按</w:t>
      </w:r>
      <w:commentRangeStart w:id="179"/>
      <w:r w:rsidRPr="005573B1">
        <w:rPr>
          <w:rFonts w:hint="eastAsia"/>
          <w:color w:val="FF0000"/>
        </w:rPr>
        <w:t>照说明书连接吸入笑气镇痛装置，并使用氮气与氧气按体积比</w:t>
      </w:r>
      <w:r w:rsidRPr="005573B1">
        <w:rPr>
          <w:rFonts w:hint="eastAsia"/>
          <w:color w:val="FF0000"/>
        </w:rPr>
        <w:t>1</w:t>
      </w:r>
      <w:r w:rsidRPr="005573B1">
        <w:rPr>
          <w:rFonts w:hint="eastAsia"/>
          <w:color w:val="FF0000"/>
        </w:rPr>
        <w:t>：</w:t>
      </w:r>
      <w:r w:rsidRPr="005573B1">
        <w:rPr>
          <w:rFonts w:hint="eastAsia"/>
          <w:color w:val="FF0000"/>
        </w:rPr>
        <w:t>1</w:t>
      </w:r>
      <w:r w:rsidRPr="005573B1">
        <w:rPr>
          <w:rFonts w:hint="eastAsia"/>
          <w:color w:val="FF0000"/>
        </w:rPr>
        <w:t>的混合气体代替氧气</w:t>
      </w:r>
      <w:r w:rsidRPr="005573B1">
        <w:rPr>
          <w:rFonts w:hint="eastAsia"/>
          <w:color w:val="FF0000"/>
          <w:lang w:eastAsia="zh-CN"/>
        </w:rPr>
        <w:t>，</w:t>
      </w:r>
      <w:r w:rsidRPr="005573B1">
        <w:rPr>
          <w:rFonts w:hint="eastAsia"/>
          <w:color w:val="FF0000"/>
        </w:rPr>
        <w:t>之后开机；将混合气体总流量调节至</w:t>
      </w:r>
      <w:r w:rsidRPr="005573B1">
        <w:rPr>
          <w:rFonts w:hint="eastAsia"/>
          <w:color w:val="FF0000"/>
        </w:rPr>
        <w:t>8</w:t>
      </w:r>
      <w:r w:rsidRPr="005573B1">
        <w:rPr>
          <w:color w:val="FF0000"/>
        </w:rPr>
        <w:t>.0LPM</w:t>
      </w:r>
      <w:r w:rsidRPr="005573B1">
        <w:rPr>
          <w:rFonts w:hint="eastAsia"/>
          <w:color w:val="FF0000"/>
        </w:rPr>
        <w:t>，笑气浓度调节至</w:t>
      </w:r>
      <w:r w:rsidRPr="005573B1">
        <w:rPr>
          <w:rFonts w:hint="eastAsia"/>
          <w:color w:val="FF0000"/>
        </w:rPr>
        <w:t>5</w:t>
      </w:r>
      <w:r w:rsidRPr="005573B1">
        <w:rPr>
          <w:color w:val="FF0000"/>
        </w:rPr>
        <w:t>0%</w:t>
      </w:r>
      <w:r w:rsidRPr="005573B1">
        <w:rPr>
          <w:rFonts w:hint="eastAsia"/>
          <w:color w:val="FF0000"/>
        </w:rPr>
        <w:t>，结果应符合</w:t>
      </w:r>
      <w:r w:rsidRPr="005573B1">
        <w:rPr>
          <w:rFonts w:hint="eastAsia"/>
          <w:color w:val="FF0000"/>
          <w:lang w:eastAsia="zh-CN"/>
        </w:rPr>
        <w:t>2.5.</w:t>
      </w:r>
      <w:r w:rsidRPr="005573B1">
        <w:rPr>
          <w:color w:val="FF0000"/>
          <w:lang w:eastAsia="zh-CN"/>
        </w:rPr>
        <w:t>8</w:t>
      </w:r>
      <w:r w:rsidRPr="005573B1">
        <w:rPr>
          <w:rFonts w:hint="eastAsia"/>
          <w:color w:val="FF0000"/>
          <w:lang w:eastAsia="zh-CN"/>
        </w:rPr>
        <w:t>的要求</w:t>
      </w:r>
      <w:r w:rsidRPr="005573B1">
        <w:rPr>
          <w:rFonts w:hint="eastAsia"/>
          <w:color w:val="FF0000"/>
        </w:rPr>
        <w:t>。</w:t>
      </w:r>
      <w:commentRangeEnd w:id="179"/>
      <w:r w:rsidR="006866E6">
        <w:rPr>
          <w:rStyle w:val="af9"/>
        </w:rPr>
        <w:commentReference w:id="179"/>
      </w:r>
    </w:p>
    <w:p w14:paraId="00F67A6F" w14:textId="60DADCC1" w:rsidR="001F06E8" w:rsidRPr="003623D2" w:rsidRDefault="005573B1" w:rsidP="003623D2">
      <w:pPr>
        <w:spacing w:after="120"/>
      </w:pPr>
      <w:r>
        <w:rPr>
          <w:rFonts w:hint="eastAsia"/>
        </w:rPr>
        <w:t>3</w:t>
      </w:r>
      <w:r>
        <w:t>.5.9</w:t>
      </w:r>
      <w:r>
        <w:rPr>
          <w:rFonts w:hint="eastAsia"/>
        </w:rPr>
        <w:t>按照说明书连接吸入笑气镇痛装置，并拔掉氧电池，之后开机；将混合气体总流量调节至</w:t>
      </w:r>
      <w:r>
        <w:rPr>
          <w:rFonts w:hint="eastAsia"/>
        </w:rPr>
        <w:t>8</w:t>
      </w:r>
      <w:r>
        <w:t>.0LPM</w:t>
      </w:r>
      <w:r>
        <w:rPr>
          <w:rFonts w:hint="eastAsia"/>
        </w:rPr>
        <w:t>，笑气浓度调节至</w:t>
      </w:r>
      <w:r>
        <w:rPr>
          <w:rFonts w:hint="eastAsia"/>
        </w:rPr>
        <w:t>5</w:t>
      </w:r>
      <w:r>
        <w:t>0%</w:t>
      </w:r>
      <w:r>
        <w:rPr>
          <w:rFonts w:hint="eastAsia"/>
        </w:rPr>
        <w:t>，</w:t>
      </w:r>
      <w:r w:rsidRPr="001F06E8">
        <w:rPr>
          <w:rFonts w:hint="eastAsia"/>
        </w:rPr>
        <w:t>启动设备供气，结果</w:t>
      </w:r>
      <w:r>
        <w:rPr>
          <w:rFonts w:hint="eastAsia"/>
        </w:rPr>
        <w:t>应符合</w:t>
      </w:r>
      <w:r>
        <w:rPr>
          <w:rFonts w:hint="eastAsia"/>
        </w:rPr>
        <w:t>2.5.</w:t>
      </w:r>
      <w:r>
        <w:t>9</w:t>
      </w:r>
      <w:r>
        <w:rPr>
          <w:rFonts w:hint="eastAsia"/>
        </w:rPr>
        <w:t>的要求。</w:t>
      </w:r>
    </w:p>
    <w:p w14:paraId="1544168B" w14:textId="1C087BE5" w:rsidR="00B83BFD" w:rsidRPr="00B83BFD" w:rsidRDefault="005573B1" w:rsidP="00B83BFD">
      <w:pPr>
        <w:spacing w:after="120"/>
      </w:pPr>
      <w:r>
        <w:t>3.5.10</w:t>
      </w:r>
      <w:r>
        <w:rPr>
          <w:rFonts w:hint="eastAsia"/>
        </w:rPr>
        <w:t>按照说明书连接吸入笑气镇痛装置，并拔掉</w:t>
      </w:r>
      <w:r w:rsidRPr="005573B1">
        <w:rPr>
          <w:rFonts w:hint="eastAsia"/>
          <w:color w:val="FF0000"/>
        </w:rPr>
        <w:t>X</w:t>
      </w:r>
      <w:r w:rsidRPr="005573B1">
        <w:rPr>
          <w:color w:val="FF0000"/>
        </w:rPr>
        <w:t>XX</w:t>
      </w:r>
      <w:r w:rsidRPr="005573B1">
        <w:rPr>
          <w:rFonts w:hint="eastAsia"/>
          <w:color w:val="FF0000"/>
        </w:rPr>
        <w:t>、</w:t>
      </w:r>
      <w:r w:rsidRPr="005573B1">
        <w:rPr>
          <w:color w:val="FF0000"/>
        </w:rPr>
        <w:t>XXX</w:t>
      </w:r>
      <w:r w:rsidRPr="005573B1">
        <w:rPr>
          <w:rFonts w:hint="eastAsia"/>
          <w:color w:val="FF0000"/>
        </w:rPr>
        <w:t>、</w:t>
      </w:r>
      <w:r w:rsidRPr="005573B1">
        <w:rPr>
          <w:rFonts w:hint="eastAsia"/>
          <w:color w:val="FF0000"/>
        </w:rPr>
        <w:t>X</w:t>
      </w:r>
      <w:r w:rsidRPr="005573B1">
        <w:rPr>
          <w:color w:val="FF0000"/>
        </w:rPr>
        <w:t>XX</w:t>
      </w:r>
      <w:r w:rsidR="00D41E90">
        <w:rPr>
          <w:rFonts w:hint="eastAsia"/>
          <w:color w:val="FF0000"/>
        </w:rPr>
        <w:t>（根据实际开机自检项确定）</w:t>
      </w:r>
      <w:r>
        <w:rPr>
          <w:rFonts w:hint="eastAsia"/>
        </w:rPr>
        <w:t>，之后开机</w:t>
      </w:r>
      <w:r w:rsidRPr="001F06E8">
        <w:rPr>
          <w:rFonts w:hint="eastAsia"/>
        </w:rPr>
        <w:t>，结果</w:t>
      </w:r>
      <w:r>
        <w:rPr>
          <w:rFonts w:hint="eastAsia"/>
        </w:rPr>
        <w:t>应符合</w:t>
      </w:r>
      <w:r>
        <w:rPr>
          <w:rFonts w:hint="eastAsia"/>
        </w:rPr>
        <w:t>2.5.</w:t>
      </w:r>
      <w:r>
        <w:t>10</w:t>
      </w:r>
      <w:r>
        <w:rPr>
          <w:rFonts w:hint="eastAsia"/>
        </w:rPr>
        <w:t>的要求。</w:t>
      </w:r>
    </w:p>
    <w:p w14:paraId="4D4AE0A6" w14:textId="3D400932" w:rsidR="003E5403" w:rsidRDefault="00F119EC" w:rsidP="003E5403">
      <w:pPr>
        <w:pStyle w:val="3"/>
        <w:spacing w:after="120"/>
        <w:rPr>
          <w:rFonts w:eastAsiaTheme="minorEastAsia"/>
        </w:rPr>
      </w:pPr>
      <w:commentRangeStart w:id="180"/>
      <w:r>
        <w:rPr>
          <w:rFonts w:hint="eastAsia"/>
          <w:lang w:eastAsia="zh-CN"/>
        </w:rPr>
        <w:lastRenderedPageBreak/>
        <w:t>3.</w:t>
      </w:r>
      <w:r w:rsidR="003E5403">
        <w:rPr>
          <w:rFonts w:hint="eastAsia"/>
          <w:lang w:eastAsia="zh-CN"/>
        </w:rPr>
        <w:t>5</w:t>
      </w:r>
      <w:r w:rsidR="003E5403">
        <w:rPr>
          <w:rFonts w:hint="eastAsia"/>
        </w:rPr>
        <w:t>.</w:t>
      </w:r>
      <w:r w:rsidR="00D26DD3">
        <w:t>11</w:t>
      </w:r>
      <w:r>
        <w:rPr>
          <w:rFonts w:hint="eastAsia"/>
        </w:rPr>
        <w:t>拔掉网电源线缆，使用标准稳压源代替电池给吸入笑气镇痛装置供电，标准稳压源初始值设置为</w:t>
      </w:r>
      <w:r>
        <w:rPr>
          <w:rFonts w:hint="eastAsia"/>
        </w:rPr>
        <w:t>1</w:t>
      </w:r>
      <w:r>
        <w:t>2V</w:t>
      </w:r>
      <w:r>
        <w:rPr>
          <w:rFonts w:hint="eastAsia"/>
        </w:rPr>
        <w:t>；缓慢的调低标准稳压源的输出电压，直到设备发出低电量报警信息，观察并记录此时稳压源的输出电压值</w:t>
      </w:r>
      <w:r>
        <w:rPr>
          <w:rFonts w:hint="eastAsia"/>
          <w:lang w:eastAsia="zh-CN"/>
        </w:rPr>
        <w:t>，</w:t>
      </w:r>
      <w:r>
        <w:rPr>
          <w:rFonts w:hint="eastAsia"/>
        </w:rPr>
        <w:t>结果应符合</w:t>
      </w:r>
      <w:r>
        <w:rPr>
          <w:rFonts w:hint="eastAsia"/>
          <w:lang w:eastAsia="zh-CN"/>
        </w:rPr>
        <w:t>2.5.</w:t>
      </w:r>
      <w:r w:rsidR="00D26DD3">
        <w:rPr>
          <w:lang w:eastAsia="zh-CN"/>
        </w:rPr>
        <w:t>11</w:t>
      </w:r>
      <w:r>
        <w:rPr>
          <w:rFonts w:hint="eastAsia"/>
          <w:lang w:eastAsia="zh-CN"/>
        </w:rPr>
        <w:t>的要求</w:t>
      </w:r>
      <w:r w:rsidR="003E5403">
        <w:rPr>
          <w:rFonts w:hint="eastAsia"/>
        </w:rPr>
        <w:t>。</w:t>
      </w:r>
    </w:p>
    <w:p w14:paraId="0B61818E" w14:textId="7F77FF4D" w:rsidR="00D26DD3" w:rsidRDefault="00D26DD3" w:rsidP="00D26DD3">
      <w:pPr>
        <w:pStyle w:val="3"/>
        <w:spacing w:after="120"/>
        <w:rPr>
          <w:lang w:eastAsia="zh-CN"/>
        </w:rPr>
      </w:pPr>
      <w:r>
        <w:rPr>
          <w:rFonts w:hint="eastAsia"/>
          <w:lang w:eastAsia="zh-CN"/>
        </w:rPr>
        <w:t>3.5</w:t>
      </w:r>
      <w:r>
        <w:rPr>
          <w:rFonts w:hint="eastAsia"/>
        </w:rPr>
        <w:t>.</w:t>
      </w:r>
      <w:r>
        <w:t>12</w:t>
      </w:r>
      <w:r>
        <w:rPr>
          <w:rFonts w:hint="eastAsia"/>
        </w:rPr>
        <w:t>拔掉网电源线缆，使用标准稳压源代替电池给吸入笑气镇痛装置供电，标准稳压源初始值设置为</w:t>
      </w:r>
      <w:r>
        <w:rPr>
          <w:rFonts w:hint="eastAsia"/>
        </w:rPr>
        <w:t>1</w:t>
      </w:r>
      <w:r>
        <w:t>2V</w:t>
      </w:r>
      <w:r>
        <w:rPr>
          <w:rFonts w:hint="eastAsia"/>
        </w:rPr>
        <w:t>；缓慢的调低标准稳压源的输出电压，直到设备发出低电量报警信息，观察并记录此时稳压源的输出电压值</w:t>
      </w:r>
      <w:r>
        <w:rPr>
          <w:rFonts w:hint="eastAsia"/>
          <w:lang w:eastAsia="zh-CN"/>
        </w:rPr>
        <w:t>，</w:t>
      </w:r>
      <w:r>
        <w:rPr>
          <w:rFonts w:hint="eastAsia"/>
        </w:rPr>
        <w:t>结果应符合</w:t>
      </w:r>
      <w:r>
        <w:rPr>
          <w:rFonts w:hint="eastAsia"/>
          <w:lang w:eastAsia="zh-CN"/>
        </w:rPr>
        <w:t>2.5.</w:t>
      </w:r>
      <w:r>
        <w:rPr>
          <w:lang w:eastAsia="zh-CN"/>
        </w:rPr>
        <w:t>12</w:t>
      </w:r>
      <w:r>
        <w:rPr>
          <w:rFonts w:hint="eastAsia"/>
          <w:lang w:eastAsia="zh-CN"/>
        </w:rPr>
        <w:t>的要求</w:t>
      </w:r>
      <w:r>
        <w:rPr>
          <w:rFonts w:hint="eastAsia"/>
        </w:rPr>
        <w:t>。</w:t>
      </w:r>
      <w:commentRangeEnd w:id="180"/>
      <w:r w:rsidR="002044E4">
        <w:rPr>
          <w:rStyle w:val="af9"/>
        </w:rPr>
        <w:commentReference w:id="180"/>
      </w:r>
    </w:p>
    <w:p w14:paraId="5CAD9CB4" w14:textId="4213712E" w:rsidR="00D26DD3" w:rsidRDefault="001A2D53" w:rsidP="009B4C69">
      <w:pPr>
        <w:pStyle w:val="3"/>
        <w:spacing w:after="120"/>
      </w:pPr>
      <w:r>
        <w:rPr>
          <w:rFonts w:hint="eastAsia"/>
        </w:rPr>
        <w:t>3</w:t>
      </w:r>
      <w:r>
        <w:t>.5.13</w:t>
      </w:r>
      <w:commentRangeStart w:id="181"/>
      <w:commentRangeStart w:id="182"/>
      <w:r>
        <w:rPr>
          <w:rFonts w:hint="eastAsia"/>
        </w:rPr>
        <w:t>按照说明书连接吸入笑气镇痛装置，使用标准电阻盒连接电池连接器的</w:t>
      </w:r>
      <w:r>
        <w:rPr>
          <w:rFonts w:hint="eastAsia"/>
        </w:rPr>
        <w:t>N</w:t>
      </w:r>
      <w:r>
        <w:t>TC</w:t>
      </w:r>
      <w:r>
        <w:rPr>
          <w:rFonts w:hint="eastAsia"/>
        </w:rPr>
        <w:t>测温管脚和地，初始电阻盒的电阻设置为</w:t>
      </w:r>
      <w:r>
        <w:rPr>
          <w:rFonts w:hint="eastAsia"/>
        </w:rPr>
        <w:t>X</w:t>
      </w:r>
      <w:r>
        <w:t>XX</w:t>
      </w:r>
      <w:r>
        <w:rPr>
          <w:rFonts w:hint="eastAsia"/>
        </w:rPr>
        <w:t>，之后开机。缓慢调低电阻盒阻</w:t>
      </w:r>
      <w:del w:id="183" w:author="somnus" w:date="2022-06-22T11:07:00Z">
        <w:r w:rsidDel="002044E4">
          <w:rPr>
            <w:rFonts w:hint="eastAsia"/>
            <w:lang w:eastAsia="zh-CN"/>
          </w:rPr>
          <w:delText>止</w:delText>
        </w:r>
      </w:del>
      <w:ins w:id="184" w:author="somnus" w:date="2022-06-22T11:07:00Z">
        <w:r w:rsidR="002044E4">
          <w:rPr>
            <w:rFonts w:hint="eastAsia"/>
            <w:lang w:eastAsia="zh-CN"/>
          </w:rPr>
          <w:t>值</w:t>
        </w:r>
      </w:ins>
      <w:r>
        <w:rPr>
          <w:rFonts w:hint="eastAsia"/>
        </w:rPr>
        <w:t>，当电阻盒阻值低于</w:t>
      </w:r>
      <w:r>
        <w:rPr>
          <w:rFonts w:hint="eastAsia"/>
        </w:rPr>
        <w:t>X</w:t>
      </w:r>
      <w:r>
        <w:t>XX</w:t>
      </w:r>
      <w:r>
        <w:rPr>
          <w:rFonts w:hint="eastAsia"/>
        </w:rPr>
        <w:t>±</w:t>
      </w:r>
      <w:r>
        <w:t>XXX</w:t>
      </w:r>
      <w:r>
        <w:rPr>
          <w:rFonts w:hint="eastAsia"/>
        </w:rPr>
        <w:t>时，结果应符合</w:t>
      </w:r>
      <w:r>
        <w:rPr>
          <w:rFonts w:hint="eastAsia"/>
        </w:rPr>
        <w:t>2.5.</w:t>
      </w:r>
      <w:r>
        <w:t>13</w:t>
      </w:r>
      <w:r>
        <w:rPr>
          <w:rFonts w:hint="eastAsia"/>
        </w:rPr>
        <w:t>的要求。</w:t>
      </w:r>
      <w:commentRangeEnd w:id="181"/>
      <w:r w:rsidR="002044E4">
        <w:rPr>
          <w:rStyle w:val="af9"/>
        </w:rPr>
        <w:commentReference w:id="181"/>
      </w:r>
      <w:commentRangeEnd w:id="182"/>
      <w:r w:rsidR="0098629F">
        <w:rPr>
          <w:rStyle w:val="af9"/>
        </w:rPr>
        <w:commentReference w:id="182"/>
      </w:r>
    </w:p>
    <w:p w14:paraId="5379AD31" w14:textId="49355A6B" w:rsidR="005B3CD3" w:rsidRDefault="005B3CD3" w:rsidP="009B4C69">
      <w:pPr>
        <w:pStyle w:val="3"/>
        <w:spacing w:after="120"/>
      </w:pPr>
      <w:r>
        <w:rPr>
          <w:rFonts w:hint="eastAsia"/>
        </w:rPr>
        <w:t>3</w:t>
      </w:r>
      <w:r>
        <w:t>.5.14</w:t>
      </w:r>
      <w:r>
        <w:rPr>
          <w:rFonts w:hint="eastAsia"/>
        </w:rPr>
        <w:t>按照说明书连接吸入笑气镇痛装置，并拔掉电池，之后开机，结果应符合</w:t>
      </w:r>
      <w:r>
        <w:rPr>
          <w:rFonts w:hint="eastAsia"/>
        </w:rPr>
        <w:t>2.5.</w:t>
      </w:r>
      <w:r>
        <w:t>14</w:t>
      </w:r>
      <w:r>
        <w:rPr>
          <w:rFonts w:hint="eastAsia"/>
        </w:rPr>
        <w:t>的要求。</w:t>
      </w:r>
    </w:p>
    <w:p w14:paraId="1EDA8D98" w14:textId="7CBDF6BF" w:rsidR="005B3CD3" w:rsidRDefault="009B4C69" w:rsidP="009B4C69">
      <w:pPr>
        <w:pStyle w:val="3"/>
        <w:spacing w:after="120"/>
        <w:rPr>
          <w:rFonts w:eastAsiaTheme="minorEastAsia"/>
        </w:rPr>
      </w:pPr>
      <w:r>
        <w:rPr>
          <w:rFonts w:hint="eastAsia"/>
        </w:rPr>
        <w:t>3</w:t>
      </w:r>
      <w:r>
        <w:t>.5.15</w:t>
      </w:r>
      <w:r>
        <w:rPr>
          <w:rFonts w:hint="eastAsia"/>
        </w:rPr>
        <w:t>按照说明书连接吸入笑气镇痛装置，之后开机</w:t>
      </w:r>
      <w:r w:rsidR="001526D7">
        <w:rPr>
          <w:rFonts w:hint="eastAsia"/>
          <w:lang w:eastAsia="zh-CN"/>
        </w:rPr>
        <w:t>。</w:t>
      </w:r>
      <w:r>
        <w:rPr>
          <w:rFonts w:hint="eastAsia"/>
        </w:rPr>
        <w:t>将混合气体总流量调节至</w:t>
      </w:r>
      <w:r>
        <w:rPr>
          <w:rFonts w:hint="eastAsia"/>
        </w:rPr>
        <w:t>8</w:t>
      </w:r>
      <w:r>
        <w:t>.0LPM</w:t>
      </w:r>
      <w:r>
        <w:rPr>
          <w:rFonts w:hint="eastAsia"/>
        </w:rPr>
        <w:t>，笑气浓度调节至</w:t>
      </w:r>
      <w:r>
        <w:rPr>
          <w:rFonts w:hint="eastAsia"/>
        </w:rPr>
        <w:t>5</w:t>
      </w:r>
      <w:r>
        <w:t>0%</w:t>
      </w:r>
      <w:r>
        <w:rPr>
          <w:rFonts w:hint="eastAsia"/>
        </w:rPr>
        <w:t>，</w:t>
      </w:r>
      <w:r w:rsidRPr="001F06E8">
        <w:rPr>
          <w:rFonts w:hint="eastAsia"/>
        </w:rPr>
        <w:t>启动设备供气，</w:t>
      </w:r>
      <w:r w:rsidR="001526D7">
        <w:rPr>
          <w:rFonts w:hint="eastAsia"/>
        </w:rPr>
        <w:t>使用螺丝刀卡住设备风扇口的风扇叶片，</w:t>
      </w:r>
      <w:r w:rsidRPr="001F06E8">
        <w:rPr>
          <w:rFonts w:hint="eastAsia"/>
        </w:rPr>
        <w:t>结果</w:t>
      </w:r>
      <w:r>
        <w:rPr>
          <w:rFonts w:hint="eastAsia"/>
        </w:rPr>
        <w:t>应符合</w:t>
      </w:r>
      <w:r>
        <w:rPr>
          <w:rFonts w:hint="eastAsia"/>
        </w:rPr>
        <w:t>2.5.</w:t>
      </w:r>
      <w:r w:rsidR="001526D7">
        <w:t>15</w:t>
      </w:r>
      <w:r>
        <w:rPr>
          <w:rFonts w:hint="eastAsia"/>
        </w:rPr>
        <w:t>的要求。</w:t>
      </w:r>
    </w:p>
    <w:p w14:paraId="1EAFEB16" w14:textId="10AE1ADF" w:rsidR="001526D7" w:rsidRPr="001526D7" w:rsidRDefault="001526D7" w:rsidP="001526D7">
      <w:pPr>
        <w:spacing w:after="120"/>
      </w:pPr>
      <w:r>
        <w:rPr>
          <w:rFonts w:hint="eastAsia"/>
        </w:rPr>
        <w:t>3</w:t>
      </w:r>
      <w:r>
        <w:t>.5.16</w:t>
      </w:r>
      <w:r>
        <w:rPr>
          <w:rFonts w:hint="eastAsia"/>
        </w:rPr>
        <w:t>按照说明书连接吸入笑气镇痛装置，之后开机。在混合气体出口处连接标准气源，并堵住气囊接口；从</w:t>
      </w:r>
      <w:r>
        <w:rPr>
          <w:rFonts w:hint="eastAsia"/>
        </w:rPr>
        <w:t>0</w:t>
      </w:r>
      <w:r>
        <w:t>kPa</w:t>
      </w:r>
      <w:r>
        <w:rPr>
          <w:rFonts w:hint="eastAsia"/>
        </w:rPr>
        <w:t>开始缓慢调节标准气源的输出压力，结果应符合</w:t>
      </w:r>
      <w:r>
        <w:rPr>
          <w:rFonts w:hint="eastAsia"/>
          <w:lang w:eastAsia="zh-TW"/>
        </w:rPr>
        <w:t>2.5.</w:t>
      </w:r>
      <w:r>
        <w:t>16</w:t>
      </w:r>
      <w:r>
        <w:rPr>
          <w:rFonts w:hint="eastAsia"/>
        </w:rPr>
        <w:t>的要求。</w:t>
      </w:r>
    </w:p>
    <w:p w14:paraId="4C991BA4" w14:textId="73B15A6E" w:rsidR="003E5403" w:rsidRDefault="00F119EC" w:rsidP="003E5403">
      <w:pPr>
        <w:pStyle w:val="3"/>
        <w:spacing w:after="120"/>
        <w:rPr>
          <w:lang w:eastAsia="zh-CN"/>
        </w:rPr>
      </w:pPr>
      <w:r>
        <w:rPr>
          <w:rFonts w:hint="eastAsia"/>
          <w:lang w:eastAsia="zh-CN"/>
        </w:rPr>
        <w:t>3</w:t>
      </w:r>
      <w:r w:rsidR="003E5403" w:rsidRPr="00993E09">
        <w:rPr>
          <w:rFonts w:hint="eastAsia"/>
        </w:rPr>
        <w:t>.</w:t>
      </w:r>
      <w:r w:rsidR="003E5403">
        <w:rPr>
          <w:rFonts w:hint="eastAsia"/>
          <w:lang w:eastAsia="zh-CN"/>
        </w:rPr>
        <w:t>5</w:t>
      </w:r>
      <w:r w:rsidR="003E5403" w:rsidRPr="00993E09">
        <w:rPr>
          <w:rFonts w:hint="eastAsia"/>
        </w:rPr>
        <w:t>.</w:t>
      </w:r>
      <w:r w:rsidR="005F10F6">
        <w:t>17</w:t>
      </w:r>
      <w:r>
        <w:rPr>
          <w:rFonts w:hint="eastAsia"/>
          <w:lang w:eastAsia="zh-CN"/>
        </w:rPr>
        <w:t>按照</w:t>
      </w:r>
      <w:r>
        <w:rPr>
          <w:rFonts w:hint="eastAsia"/>
        </w:rPr>
        <w:t xml:space="preserve">YY </w:t>
      </w:r>
      <w:r w:rsidRPr="0061119B">
        <w:t>9706.108-2021</w:t>
      </w:r>
      <w:r>
        <w:rPr>
          <w:rFonts w:hint="eastAsia"/>
        </w:rPr>
        <w:t>的要求进行</w:t>
      </w:r>
      <w:r>
        <w:rPr>
          <w:rFonts w:hint="eastAsia"/>
          <w:lang w:eastAsia="zh-CN"/>
        </w:rPr>
        <w:t>试验，</w:t>
      </w:r>
      <w:r>
        <w:rPr>
          <w:rFonts w:hint="eastAsia"/>
        </w:rPr>
        <w:t>结果应符合</w:t>
      </w:r>
      <w:r>
        <w:rPr>
          <w:rFonts w:hint="eastAsia"/>
          <w:lang w:eastAsia="zh-CN"/>
        </w:rPr>
        <w:t>2.5.</w:t>
      </w:r>
      <w:r w:rsidR="005F10F6">
        <w:rPr>
          <w:lang w:eastAsia="zh-CN"/>
        </w:rPr>
        <w:t>17</w:t>
      </w:r>
      <w:r>
        <w:rPr>
          <w:rFonts w:hint="eastAsia"/>
          <w:lang w:eastAsia="zh-CN"/>
        </w:rPr>
        <w:t>的要求。</w:t>
      </w:r>
    </w:p>
    <w:p w14:paraId="63C0D526" w14:textId="486531E1" w:rsidR="00F119EC" w:rsidRDefault="00F119EC" w:rsidP="002C36AD">
      <w:pPr>
        <w:pStyle w:val="2"/>
        <w:spacing w:after="120"/>
      </w:pPr>
      <w:r>
        <w:rPr>
          <w:rFonts w:hint="eastAsia"/>
        </w:rPr>
        <w:t>3.6</w:t>
      </w:r>
      <w:r>
        <w:rPr>
          <w:rFonts w:hint="eastAsia"/>
        </w:rPr>
        <w:t>电气安全</w:t>
      </w:r>
    </w:p>
    <w:p w14:paraId="7F5C4F1D" w14:textId="21ED84B7" w:rsidR="00F119EC" w:rsidRDefault="00F119EC" w:rsidP="00F119EC">
      <w:pPr>
        <w:spacing w:after="120"/>
        <w:ind w:firstLine="420"/>
      </w:pPr>
      <w:r>
        <w:rPr>
          <w:rFonts w:hint="eastAsia"/>
        </w:rPr>
        <w:t>按照</w:t>
      </w:r>
      <w:r w:rsidRPr="004B090E">
        <w:t>GB 9706.1</w:t>
      </w:r>
      <w:r>
        <w:rPr>
          <w:rFonts w:hint="eastAsia"/>
        </w:rPr>
        <w:t>-2020</w:t>
      </w:r>
      <w:r>
        <w:rPr>
          <w:rFonts w:hint="eastAsia"/>
        </w:rPr>
        <w:t>、</w:t>
      </w:r>
      <w:r w:rsidRPr="00C46F36">
        <w:rPr>
          <w:rPrChange w:id="185" w:author="XiaoKun" w:date="2022-06-23T09:09:00Z">
            <w:rPr>
              <w:highlight w:val="yellow"/>
            </w:rPr>
          </w:rPrChange>
        </w:rPr>
        <w:t>YY0601-2009</w:t>
      </w:r>
      <w:r w:rsidRPr="00F233C6">
        <w:rPr>
          <w:rFonts w:hint="eastAsia"/>
          <w:rPrChange w:id="186" w:author="XiaoKun" w:date="2022-06-23T09:08:00Z">
            <w:rPr>
              <w:rFonts w:hint="eastAsia"/>
              <w:highlight w:val="yellow"/>
            </w:rPr>
          </w:rPrChange>
        </w:rPr>
        <w:t>的</w:t>
      </w:r>
      <w:r>
        <w:rPr>
          <w:rFonts w:hint="eastAsia"/>
        </w:rPr>
        <w:t>要求进行试验，结果应符合</w:t>
      </w:r>
      <w:r>
        <w:rPr>
          <w:rFonts w:hint="eastAsia"/>
        </w:rPr>
        <w:t>2.6</w:t>
      </w:r>
      <w:r>
        <w:rPr>
          <w:rFonts w:hint="eastAsia"/>
        </w:rPr>
        <w:t>的要</w:t>
      </w:r>
      <w:ins w:id="187" w:author="XiaoKun" w:date="2022-09-08T10:40:00Z">
        <w:r w:rsidR="006A28C4">
          <w:rPr>
            <w:rFonts w:hint="eastAsia"/>
          </w:rPr>
          <w:t>求。</w:t>
        </w:r>
      </w:ins>
    </w:p>
    <w:p w14:paraId="4C4066B5" w14:textId="13541269" w:rsidR="00F119EC" w:rsidRPr="002C36AD" w:rsidRDefault="00F119EC" w:rsidP="00F119EC">
      <w:pPr>
        <w:pStyle w:val="2"/>
        <w:spacing w:after="120"/>
      </w:pPr>
      <w:r w:rsidRPr="002C36AD">
        <w:rPr>
          <w:rFonts w:hint="eastAsia"/>
        </w:rPr>
        <w:lastRenderedPageBreak/>
        <w:t>3.7</w:t>
      </w:r>
      <w:r w:rsidRPr="002C36AD">
        <w:rPr>
          <w:rFonts w:hint="eastAsia"/>
        </w:rPr>
        <w:t>电磁兼容</w:t>
      </w:r>
    </w:p>
    <w:p w14:paraId="0E4C0057" w14:textId="77777777" w:rsidR="00F119EC" w:rsidRDefault="00F119EC" w:rsidP="00F119EC">
      <w:pPr>
        <w:spacing w:after="120"/>
        <w:ind w:firstLine="420"/>
        <w:sectPr w:rsidR="00F119EC">
          <w:headerReference w:type="even" r:id="rId34"/>
          <w:headerReference w:type="default" r:id="rId35"/>
          <w:footerReference w:type="even" r:id="rId36"/>
          <w:footerReference w:type="default" r:id="rId37"/>
          <w:headerReference w:type="first" r:id="rId38"/>
          <w:footerReference w:type="first" r:id="rId39"/>
          <w:pgSz w:w="12240" w:h="15840"/>
          <w:pgMar w:top="1440" w:right="1800" w:bottom="1440" w:left="1800" w:header="720" w:footer="720" w:gutter="0"/>
          <w:cols w:space="720"/>
        </w:sectPr>
      </w:pPr>
      <w:r>
        <w:rPr>
          <w:rFonts w:hint="eastAsia"/>
        </w:rPr>
        <w:t>按照</w:t>
      </w:r>
      <w:r w:rsidRPr="004B090E">
        <w:t>YY 9706.102-2</w:t>
      </w:r>
      <w:r w:rsidRPr="00F233C6">
        <w:t>021</w:t>
      </w:r>
      <w:r w:rsidRPr="00C46F36">
        <w:rPr>
          <w:rFonts w:hint="eastAsia"/>
        </w:rPr>
        <w:t>、</w:t>
      </w:r>
      <w:del w:id="188" w:author="XiaoKun" w:date="2022-06-23T09:08:00Z">
        <w:r w:rsidRPr="00C46F36" w:rsidDel="00F233C6">
          <w:delText xml:space="preserve"> </w:delText>
        </w:r>
      </w:del>
      <w:r w:rsidRPr="00C46F36">
        <w:rPr>
          <w:rPrChange w:id="189" w:author="XiaoKun" w:date="2022-06-23T09:09:00Z">
            <w:rPr>
              <w:highlight w:val="yellow"/>
            </w:rPr>
          </w:rPrChange>
        </w:rPr>
        <w:t>YY0601-2009</w:t>
      </w:r>
      <w:r w:rsidRPr="00F233C6">
        <w:rPr>
          <w:rFonts w:hint="eastAsia"/>
          <w:rPrChange w:id="190" w:author="XiaoKun" w:date="2022-06-23T09:08:00Z">
            <w:rPr>
              <w:rFonts w:hint="eastAsia"/>
              <w:highlight w:val="yellow"/>
            </w:rPr>
          </w:rPrChange>
        </w:rPr>
        <w:t>的</w:t>
      </w:r>
      <w:r w:rsidRPr="00F233C6">
        <w:rPr>
          <w:rFonts w:hint="eastAsia"/>
        </w:rPr>
        <w:t>要求</w:t>
      </w:r>
      <w:r>
        <w:rPr>
          <w:rFonts w:hint="eastAsia"/>
        </w:rPr>
        <w:t>进行试验，结果应符合</w:t>
      </w:r>
      <w:r>
        <w:rPr>
          <w:rFonts w:hint="eastAsia"/>
        </w:rPr>
        <w:t>2.7</w:t>
      </w:r>
      <w:r>
        <w:rPr>
          <w:rFonts w:hint="eastAsia"/>
        </w:rPr>
        <w:t>的要求。</w:t>
      </w:r>
    </w:p>
    <w:p w14:paraId="410E31E5" w14:textId="1DCCE1A7" w:rsidR="003E5403" w:rsidRPr="001B79ED" w:rsidRDefault="00F119EC">
      <w:pPr>
        <w:spacing w:after="120"/>
        <w:jc w:val="center"/>
        <w:outlineLvl w:val="0"/>
        <w:rPr>
          <w:b/>
          <w:szCs w:val="24"/>
          <w:rPrChange w:id="191" w:author="XiaoKun" w:date="2022-06-23T08:16:00Z">
            <w:rPr/>
          </w:rPrChange>
        </w:rPr>
        <w:pPrChange w:id="192" w:author="XiaoKun" w:date="2022-06-23T08:16:00Z">
          <w:pPr>
            <w:spacing w:after="120"/>
            <w:ind w:firstLine="420"/>
            <w:jc w:val="center"/>
          </w:pPr>
        </w:pPrChange>
      </w:pPr>
      <w:r w:rsidRPr="001B79ED">
        <w:rPr>
          <w:rFonts w:hint="eastAsia"/>
          <w:b/>
          <w:szCs w:val="24"/>
          <w:rPrChange w:id="193" w:author="XiaoKun" w:date="2022-06-23T08:16:00Z">
            <w:rPr>
              <w:rFonts w:hint="eastAsia"/>
            </w:rPr>
          </w:rPrChange>
        </w:rPr>
        <w:lastRenderedPageBreak/>
        <w:t>附录</w:t>
      </w:r>
      <w:r w:rsidRPr="001B79ED">
        <w:rPr>
          <w:b/>
          <w:szCs w:val="24"/>
          <w:rPrChange w:id="194" w:author="XiaoKun" w:date="2022-06-23T08:16:00Z">
            <w:rPr/>
          </w:rPrChange>
        </w:rPr>
        <w:t>A</w:t>
      </w:r>
    </w:p>
    <w:p w14:paraId="57F98B73" w14:textId="50E53CC3" w:rsidR="00F119EC" w:rsidRDefault="00F119EC" w:rsidP="00806E07">
      <w:pPr>
        <w:spacing w:after="120"/>
        <w:ind w:firstLine="420"/>
        <w:jc w:val="center"/>
      </w:pPr>
      <w:r>
        <w:rPr>
          <w:rFonts w:hint="eastAsia"/>
        </w:rPr>
        <w:t>（</w:t>
      </w:r>
      <w:r w:rsidR="00806E07">
        <w:rPr>
          <w:rFonts w:hint="eastAsia"/>
        </w:rPr>
        <w:t>规范性附录</w:t>
      </w:r>
      <w:r>
        <w:rPr>
          <w:rFonts w:hint="eastAsia"/>
        </w:rPr>
        <w:t>）</w:t>
      </w:r>
    </w:p>
    <w:p w14:paraId="7A25F9AB" w14:textId="77777777" w:rsidR="00806E07" w:rsidRDefault="00806E07" w:rsidP="00806E07">
      <w:pPr>
        <w:spacing w:after="120"/>
        <w:ind w:firstLine="420"/>
      </w:pPr>
      <w:r>
        <w:rPr>
          <w:rFonts w:hint="eastAsia"/>
        </w:rPr>
        <w:t>a</w:t>
      </w:r>
      <w:r>
        <w:t xml:space="preserve">) </w:t>
      </w:r>
      <w:r>
        <w:rPr>
          <w:rFonts w:hint="eastAsia"/>
        </w:rPr>
        <w:t>按防电击类型分类：Ⅰ类设备及内部电源设备。</w:t>
      </w:r>
    </w:p>
    <w:p w14:paraId="1DE8157A" w14:textId="77777777" w:rsidR="00806E07" w:rsidRDefault="00806E07" w:rsidP="00806E07">
      <w:pPr>
        <w:spacing w:after="120"/>
        <w:ind w:firstLine="420"/>
      </w:pPr>
      <w:r>
        <w:rPr>
          <w:rFonts w:hint="eastAsia"/>
        </w:rPr>
        <w:t>b</w:t>
      </w:r>
      <w:r>
        <w:t xml:space="preserve">) </w:t>
      </w:r>
      <w:r>
        <w:rPr>
          <w:rFonts w:hint="eastAsia"/>
        </w:rPr>
        <w:t>按防电击的程度分类：</w:t>
      </w:r>
      <w:r>
        <w:rPr>
          <w:rFonts w:hint="eastAsia"/>
        </w:rPr>
        <w:t>B</w:t>
      </w:r>
      <w:r>
        <w:rPr>
          <w:rFonts w:hint="eastAsia"/>
        </w:rPr>
        <w:t>型应用。</w:t>
      </w:r>
    </w:p>
    <w:p w14:paraId="6B8CA2A3" w14:textId="77777777" w:rsidR="00806E07" w:rsidRDefault="00806E07" w:rsidP="00806E07">
      <w:pPr>
        <w:spacing w:after="120"/>
        <w:ind w:firstLine="420"/>
      </w:pPr>
      <w:r>
        <w:rPr>
          <w:rFonts w:hint="eastAsia"/>
        </w:rPr>
        <w:t>c</w:t>
      </w:r>
      <w:r>
        <w:t xml:space="preserve">) </w:t>
      </w:r>
      <w:r>
        <w:rPr>
          <w:rFonts w:hint="eastAsia"/>
        </w:rPr>
        <w:t>按对进液的防护程度分类：</w:t>
      </w:r>
      <w:r>
        <w:rPr>
          <w:rFonts w:hint="eastAsia"/>
        </w:rPr>
        <w:t>I</w:t>
      </w:r>
      <w:r>
        <w:t>PX0</w:t>
      </w:r>
      <w:r>
        <w:rPr>
          <w:rFonts w:hint="eastAsia"/>
        </w:rPr>
        <w:t>不防进液。</w:t>
      </w:r>
    </w:p>
    <w:p w14:paraId="0D4845B2" w14:textId="77777777" w:rsidR="00806E07" w:rsidRDefault="00806E07" w:rsidP="00806E07">
      <w:pPr>
        <w:spacing w:after="120"/>
        <w:ind w:firstLine="420"/>
      </w:pPr>
      <w:r>
        <w:rPr>
          <w:rFonts w:hint="eastAsia"/>
        </w:rPr>
        <w:t>d</w:t>
      </w:r>
      <w:r>
        <w:t xml:space="preserve">) </w:t>
      </w:r>
      <w:r>
        <w:rPr>
          <w:rFonts w:hint="eastAsia"/>
        </w:rPr>
        <w:t>按在与空气混合的易燃麻醉气或与氧或氧化亚氮混合的易燃麻醉气情况下使用时的安全程度分类：不可使用在与空气混合的易燃麻醉气或与氧或氧化亚氮混合的易燃麻醉气的场合的设备。</w:t>
      </w:r>
    </w:p>
    <w:p w14:paraId="28A68885" w14:textId="77777777" w:rsidR="00806E07" w:rsidRDefault="00806E07" w:rsidP="00806E07">
      <w:pPr>
        <w:spacing w:after="120"/>
        <w:ind w:firstLine="420"/>
      </w:pPr>
      <w:r>
        <w:rPr>
          <w:rFonts w:hint="eastAsia"/>
        </w:rPr>
        <w:t>e</w:t>
      </w:r>
      <w:r>
        <w:t xml:space="preserve">) </w:t>
      </w:r>
      <w:r>
        <w:rPr>
          <w:rFonts w:hint="eastAsia"/>
        </w:rPr>
        <w:t>按运行模式分类：连续运行。</w:t>
      </w:r>
    </w:p>
    <w:p w14:paraId="17D01B67" w14:textId="77777777" w:rsidR="00806E07" w:rsidRDefault="00806E07" w:rsidP="00806E07">
      <w:pPr>
        <w:spacing w:after="120"/>
        <w:ind w:firstLine="420"/>
      </w:pPr>
      <w:r>
        <w:rPr>
          <w:rFonts w:hint="eastAsia"/>
        </w:rPr>
        <w:t>f</w:t>
      </w:r>
      <w:r>
        <w:t xml:space="preserve">) </w:t>
      </w:r>
      <w:r>
        <w:rPr>
          <w:rFonts w:hint="eastAsia"/>
        </w:rPr>
        <w:t>设备的额定电压和频率：网电源供电，交流</w:t>
      </w:r>
      <w:r>
        <w:rPr>
          <w:rFonts w:hint="eastAsia"/>
        </w:rPr>
        <w:t>1</w:t>
      </w:r>
      <w:r>
        <w:t>10V-220V</w:t>
      </w:r>
      <w:r>
        <w:rPr>
          <w:rFonts w:hint="eastAsia"/>
        </w:rPr>
        <w:t>，</w:t>
      </w:r>
      <w:r>
        <w:rPr>
          <w:rFonts w:hint="eastAsia"/>
        </w:rPr>
        <w:t>5</w:t>
      </w:r>
      <w:r>
        <w:t>0/60Hz</w:t>
      </w:r>
      <w:r>
        <w:rPr>
          <w:rFonts w:hint="eastAsia"/>
        </w:rPr>
        <w:t>。</w:t>
      </w:r>
    </w:p>
    <w:p w14:paraId="25B80407" w14:textId="77777777" w:rsidR="00806E07" w:rsidRDefault="00806E07" w:rsidP="00806E07">
      <w:pPr>
        <w:spacing w:after="120"/>
        <w:ind w:firstLine="420"/>
      </w:pPr>
      <w:r>
        <w:rPr>
          <w:rFonts w:hint="eastAsia"/>
        </w:rPr>
        <w:t>g</w:t>
      </w:r>
      <w:r>
        <w:t xml:space="preserve">) </w:t>
      </w:r>
      <w:r>
        <w:rPr>
          <w:rFonts w:hint="eastAsia"/>
        </w:rPr>
        <w:t>设备的输入功率：</w:t>
      </w:r>
      <w:r>
        <w:rPr>
          <w:rFonts w:hint="eastAsia"/>
        </w:rPr>
        <w:t>8</w:t>
      </w:r>
      <w:r>
        <w:t>0VA</w:t>
      </w:r>
      <w:r>
        <w:rPr>
          <w:rFonts w:hint="eastAsia"/>
        </w:rPr>
        <w:t>。</w:t>
      </w:r>
    </w:p>
    <w:p w14:paraId="1F7F5092" w14:textId="77777777" w:rsidR="00806E07" w:rsidRDefault="00806E07" w:rsidP="00806E07">
      <w:pPr>
        <w:spacing w:after="120"/>
        <w:ind w:firstLine="420"/>
      </w:pPr>
      <w:r>
        <w:rPr>
          <w:rFonts w:hint="eastAsia"/>
        </w:rPr>
        <w:t>h</w:t>
      </w:r>
      <w:r>
        <w:t xml:space="preserve">) </w:t>
      </w:r>
      <w:r>
        <w:rPr>
          <w:rFonts w:hint="eastAsia"/>
        </w:rPr>
        <w:t>设备是否具有对除颤放电效应防护的应用部分：无。</w:t>
      </w:r>
    </w:p>
    <w:p w14:paraId="7242A436" w14:textId="77777777" w:rsidR="00806E07" w:rsidRDefault="00806E07" w:rsidP="00806E07">
      <w:pPr>
        <w:spacing w:after="120"/>
        <w:ind w:firstLine="420"/>
      </w:pPr>
      <w:r>
        <w:rPr>
          <w:rFonts w:hint="eastAsia"/>
        </w:rPr>
        <w:t>i</w:t>
      </w:r>
      <w:r>
        <w:t xml:space="preserve">) </w:t>
      </w:r>
      <w:commentRangeStart w:id="195"/>
      <w:commentRangeStart w:id="196"/>
      <w:commentRangeStart w:id="197"/>
      <w:r>
        <w:rPr>
          <w:rFonts w:hint="eastAsia"/>
        </w:rPr>
        <w:t>设备是否具有信号输出或输入部分：</w:t>
      </w:r>
      <w:r w:rsidRPr="00C74F19">
        <w:rPr>
          <w:rFonts w:hint="eastAsia"/>
          <w:color w:val="FF0000"/>
        </w:rPr>
        <w:t>有（设备接有打印机及血氧仪等设备）</w:t>
      </w:r>
      <w:commentRangeEnd w:id="195"/>
      <w:r>
        <w:rPr>
          <w:rStyle w:val="af9"/>
          <w:szCs w:val="20"/>
          <w:lang w:eastAsia="zh-TW"/>
        </w:rPr>
        <w:commentReference w:id="195"/>
      </w:r>
      <w:commentRangeEnd w:id="196"/>
      <w:r w:rsidR="00520060">
        <w:rPr>
          <w:rStyle w:val="af9"/>
          <w:szCs w:val="20"/>
          <w:lang w:eastAsia="zh-TW"/>
        </w:rPr>
        <w:commentReference w:id="196"/>
      </w:r>
      <w:commentRangeEnd w:id="197"/>
      <w:r w:rsidR="002044E4">
        <w:rPr>
          <w:rStyle w:val="af9"/>
          <w:szCs w:val="20"/>
          <w:lang w:eastAsia="zh-TW"/>
        </w:rPr>
        <w:commentReference w:id="197"/>
      </w:r>
      <w:r>
        <w:rPr>
          <w:rFonts w:hint="eastAsia"/>
        </w:rPr>
        <w:t>。</w:t>
      </w:r>
    </w:p>
    <w:p w14:paraId="01A2AE25" w14:textId="77777777" w:rsidR="00806E07" w:rsidRDefault="00806E07" w:rsidP="00806E07">
      <w:pPr>
        <w:spacing w:after="120"/>
        <w:ind w:firstLine="420"/>
      </w:pPr>
      <w:r>
        <w:rPr>
          <w:rFonts w:hint="eastAsia"/>
        </w:rPr>
        <w:t>j</w:t>
      </w:r>
      <w:r>
        <w:t xml:space="preserve">) </w:t>
      </w:r>
      <w:r>
        <w:rPr>
          <w:rFonts w:hint="eastAsia"/>
        </w:rPr>
        <w:t>永久性安装设备或非永久性安装设备：非永久性安装设备。</w:t>
      </w:r>
    </w:p>
    <w:p w14:paraId="58FF84F3" w14:textId="77777777" w:rsidR="00806E07" w:rsidRDefault="00806E07" w:rsidP="00806E07">
      <w:pPr>
        <w:spacing w:after="120"/>
        <w:ind w:firstLine="420"/>
      </w:pPr>
      <w:r>
        <w:rPr>
          <w:rFonts w:hint="eastAsia"/>
        </w:rPr>
        <w:t>k</w:t>
      </w:r>
      <w:r>
        <w:t xml:space="preserve">) </w:t>
      </w:r>
      <w:r>
        <w:rPr>
          <w:rFonts w:hint="eastAsia"/>
        </w:rPr>
        <w:t>电气绝缘图</w:t>
      </w:r>
    </w:p>
    <w:p w14:paraId="5D9C515E" w14:textId="2533D891" w:rsidR="00806E07" w:rsidRDefault="00C459D6" w:rsidP="00806E07">
      <w:pPr>
        <w:spacing w:after="120"/>
        <w:ind w:firstLine="420"/>
        <w:jc w:val="center"/>
      </w:pPr>
      <w:r>
        <w:object w:dxaOrig="17355" w:dyaOrig="11010" w14:anchorId="73AFFFC8">
          <v:shape id="_x0000_i1037" type="#_x0000_t75" style="width:366.9pt;height:232.3pt" o:ole="">
            <v:imagedata r:id="rId40" o:title=""/>
          </v:shape>
          <o:OLEObject Type="Embed" ProgID="Visio.Drawing.15" ShapeID="_x0000_i1037" DrawAspect="Content" ObjectID="_1724568874" r:id="rId41"/>
        </w:object>
      </w:r>
    </w:p>
    <w:p w14:paraId="373E448A" w14:textId="7A546602" w:rsidR="00CE43A1" w:rsidRDefault="00A1310E" w:rsidP="00E95D02">
      <w:pPr>
        <w:spacing w:after="120"/>
        <w:ind w:firstLine="420"/>
      </w:pPr>
      <w:r>
        <w:rPr>
          <w:rFonts w:hint="eastAsia"/>
        </w:rPr>
        <w:t>注</w:t>
      </w:r>
      <w:r w:rsidR="00CE43A1">
        <w:rPr>
          <w:rFonts w:hint="eastAsia"/>
        </w:rPr>
        <w:t>1</w:t>
      </w:r>
      <w:r>
        <w:rPr>
          <w:rFonts w:hint="eastAsia"/>
        </w:rPr>
        <w:t>：</w:t>
      </w:r>
      <w:r w:rsidR="0058789E">
        <w:rPr>
          <w:rFonts w:hint="eastAsia"/>
        </w:rPr>
        <w:t>网电源电压</w:t>
      </w:r>
      <w:r w:rsidR="0058789E">
        <w:rPr>
          <w:rFonts w:hint="eastAsia"/>
        </w:rPr>
        <w:t>A</w:t>
      </w:r>
      <w:r w:rsidR="0058789E">
        <w:t>C</w:t>
      </w:r>
      <w:r w:rsidR="000A5CA6">
        <w:t>110V-</w:t>
      </w:r>
      <w:r w:rsidR="0058789E">
        <w:rPr>
          <w:rFonts w:hint="eastAsia"/>
        </w:rPr>
        <w:t>2</w:t>
      </w:r>
      <w:r w:rsidR="0058789E">
        <w:t>20V</w:t>
      </w:r>
      <w:r w:rsidR="0058789E">
        <w:rPr>
          <w:rFonts w:hint="eastAsia"/>
        </w:rPr>
        <w:t>，</w:t>
      </w:r>
      <w:r w:rsidR="008A231A">
        <w:rPr>
          <w:rFonts w:hint="eastAsia"/>
        </w:rPr>
        <w:t>次级电路</w:t>
      </w:r>
      <w:r w:rsidR="00CE43A1">
        <w:rPr>
          <w:rFonts w:hint="eastAsia"/>
        </w:rPr>
        <w:t>峰值工作电压</w:t>
      </w:r>
      <w:r w:rsidR="0058789E">
        <w:rPr>
          <w:rFonts w:hint="eastAsia"/>
        </w:rPr>
        <w:t>D</w:t>
      </w:r>
      <w:r w:rsidR="0058789E">
        <w:t>C</w:t>
      </w:r>
      <w:r w:rsidR="00CE43A1">
        <w:rPr>
          <w:rFonts w:hint="eastAsia"/>
        </w:rPr>
        <w:t>1</w:t>
      </w:r>
      <w:r w:rsidR="00CE43A1">
        <w:t>5V</w:t>
      </w:r>
      <w:r w:rsidR="00CE43A1">
        <w:rPr>
          <w:rFonts w:hint="eastAsia"/>
        </w:rPr>
        <w:t>。</w:t>
      </w:r>
    </w:p>
    <w:p w14:paraId="70B1D8D7" w14:textId="6F39E4D2" w:rsidR="005B525A" w:rsidRDefault="00CE43A1" w:rsidP="005B525A">
      <w:pPr>
        <w:spacing w:after="120"/>
        <w:ind w:firstLine="420"/>
      </w:pPr>
      <w:r>
        <w:rPr>
          <w:rFonts w:hint="eastAsia"/>
        </w:rPr>
        <w:t>注</w:t>
      </w:r>
      <w:r>
        <w:rPr>
          <w:rFonts w:hint="eastAsia"/>
        </w:rPr>
        <w:t>2</w:t>
      </w:r>
      <w:r>
        <w:rPr>
          <w:rFonts w:hint="eastAsia"/>
        </w:rPr>
        <w:t>：</w:t>
      </w:r>
      <w:r w:rsidR="00A1310E">
        <w:rPr>
          <w:rFonts w:hint="eastAsia"/>
        </w:rPr>
        <w:t>设计海拔高度</w:t>
      </w:r>
      <w:r w:rsidR="00A64832">
        <w:rPr>
          <w:rFonts w:hint="eastAsia"/>
        </w:rPr>
        <w:t>＜</w:t>
      </w:r>
      <w:r w:rsidR="00440679">
        <w:rPr>
          <w:rFonts w:hint="eastAsia"/>
        </w:rPr>
        <w:t>4</w:t>
      </w:r>
      <w:r w:rsidR="00440679">
        <w:t>000</w:t>
      </w:r>
      <w:r w:rsidR="00440679">
        <w:rPr>
          <w:rFonts w:hint="eastAsia"/>
        </w:rPr>
        <w:t>米</w:t>
      </w:r>
      <w:r w:rsidR="00A326F6">
        <w:rPr>
          <w:rFonts w:hint="eastAsia"/>
        </w:rPr>
        <w:t>。</w:t>
      </w:r>
      <w:r w:rsidR="00440679">
        <w:rPr>
          <w:rFonts w:hint="eastAsia"/>
        </w:rPr>
        <w:t>材料分组：</w:t>
      </w:r>
      <w:r w:rsidR="003532D1">
        <w:rPr>
          <w:rFonts w:hint="eastAsia"/>
        </w:rPr>
        <w:t>Ⅲ</w:t>
      </w:r>
      <w:r w:rsidR="003532D1">
        <w:t>b</w:t>
      </w:r>
      <w:r w:rsidR="00A326F6">
        <w:rPr>
          <w:rFonts w:hint="eastAsia"/>
        </w:rPr>
        <w:t>。</w:t>
      </w:r>
      <w:r w:rsidR="00440679">
        <w:rPr>
          <w:rFonts w:hint="eastAsia"/>
        </w:rPr>
        <w:t>污染等级：</w:t>
      </w:r>
      <w:r w:rsidR="00FD2280">
        <w:rPr>
          <w:rFonts w:hint="eastAsia"/>
        </w:rPr>
        <w:t>2</w:t>
      </w:r>
      <w:r w:rsidR="00A326F6">
        <w:rPr>
          <w:rFonts w:hint="eastAsia"/>
        </w:rPr>
        <w:t>。</w:t>
      </w:r>
      <w:r w:rsidR="00440679">
        <w:rPr>
          <w:rFonts w:hint="eastAsia"/>
        </w:rPr>
        <w:t>过压类别：</w:t>
      </w:r>
      <w:r w:rsidR="00131D94">
        <w:rPr>
          <w:rFonts w:hint="eastAsia"/>
        </w:rPr>
        <w:t>Ⅰ</w:t>
      </w:r>
      <w:r w:rsidR="00A326F6">
        <w:rPr>
          <w:rFonts w:hint="eastAsia"/>
        </w:rPr>
        <w:t>。</w:t>
      </w:r>
    </w:p>
    <w:tbl>
      <w:tblPr>
        <w:tblStyle w:val="afa"/>
        <w:tblpPr w:leftFromText="180" w:rightFromText="180" w:vertAnchor="text" w:tblpXSpec="center" w:tblpY="92"/>
        <w:tblW w:w="0" w:type="auto"/>
        <w:tblLook w:val="04A0" w:firstRow="1" w:lastRow="0" w:firstColumn="1" w:lastColumn="0" w:noHBand="0" w:noVBand="1"/>
      </w:tblPr>
      <w:tblGrid>
        <w:gridCol w:w="696"/>
        <w:gridCol w:w="1176"/>
        <w:gridCol w:w="1536"/>
        <w:gridCol w:w="1536"/>
        <w:gridCol w:w="1656"/>
        <w:gridCol w:w="1656"/>
      </w:tblGrid>
      <w:tr w:rsidR="00C17982" w14:paraId="165F0EAF" w14:textId="77777777" w:rsidTr="00C17982">
        <w:trPr>
          <w:trHeight w:val="416"/>
        </w:trPr>
        <w:tc>
          <w:tcPr>
            <w:tcW w:w="0" w:type="auto"/>
            <w:vAlign w:val="center"/>
          </w:tcPr>
          <w:p w14:paraId="4BB5F3CB" w14:textId="77777777" w:rsidR="00C17982" w:rsidRDefault="00C17982" w:rsidP="00C17982">
            <w:pPr>
              <w:widowControl/>
              <w:spacing w:before="86" w:afterLines="0" w:after="0" w:line="240" w:lineRule="auto"/>
              <w:jc w:val="center"/>
              <w:textAlignment w:val="baseline"/>
              <w:rPr>
                <w:rFonts w:ascii="宋体" w:hAnsi="宋体" w:cs="宋体"/>
                <w:sz w:val="24"/>
                <w:szCs w:val="24"/>
              </w:rPr>
            </w:pPr>
            <w:r>
              <w:rPr>
                <w:rFonts w:ascii="宋体" w:hAnsi="宋体" w:cs="宋体" w:hint="eastAsia"/>
                <w:kern w:val="24"/>
                <w:sz w:val="24"/>
                <w:szCs w:val="24"/>
              </w:rPr>
              <w:t>位置</w:t>
            </w:r>
          </w:p>
        </w:tc>
        <w:tc>
          <w:tcPr>
            <w:tcW w:w="0" w:type="auto"/>
            <w:vAlign w:val="center"/>
          </w:tcPr>
          <w:p w14:paraId="1E56A1CB" w14:textId="77777777" w:rsidR="00C17982" w:rsidRDefault="00C17982" w:rsidP="00C17982">
            <w:pPr>
              <w:widowControl/>
              <w:spacing w:before="86" w:afterLines="0" w:after="0" w:line="240" w:lineRule="auto"/>
              <w:jc w:val="center"/>
              <w:textAlignment w:val="baseline"/>
              <w:rPr>
                <w:rFonts w:ascii="宋体" w:hAnsi="宋体" w:cs="宋体"/>
                <w:sz w:val="24"/>
                <w:szCs w:val="24"/>
              </w:rPr>
            </w:pPr>
            <w:r>
              <w:rPr>
                <w:rFonts w:ascii="宋体" w:hAnsi="宋体" w:cs="宋体" w:hint="eastAsia"/>
                <w:kern w:val="24"/>
                <w:sz w:val="24"/>
                <w:szCs w:val="24"/>
              </w:rPr>
              <w:t>绝缘路径</w:t>
            </w:r>
          </w:p>
        </w:tc>
        <w:tc>
          <w:tcPr>
            <w:tcW w:w="0" w:type="auto"/>
            <w:vAlign w:val="center"/>
          </w:tcPr>
          <w:p w14:paraId="4754BBB4" w14:textId="77777777" w:rsidR="00C17982" w:rsidRDefault="00C17982" w:rsidP="00C17982">
            <w:pPr>
              <w:widowControl/>
              <w:spacing w:before="86" w:afterLines="0" w:after="0" w:line="240" w:lineRule="auto"/>
              <w:jc w:val="center"/>
              <w:textAlignment w:val="baseline"/>
              <w:rPr>
                <w:rFonts w:ascii="宋体" w:hAnsi="宋体" w:cs="宋体"/>
                <w:sz w:val="24"/>
                <w:szCs w:val="24"/>
              </w:rPr>
            </w:pPr>
            <w:r>
              <w:rPr>
                <w:rFonts w:ascii="宋体" w:hAnsi="宋体" w:cs="宋体" w:hint="eastAsia"/>
                <w:kern w:val="24"/>
                <w:sz w:val="24"/>
                <w:szCs w:val="24"/>
              </w:rPr>
              <w:t>参考电压(V)</w:t>
            </w:r>
          </w:p>
        </w:tc>
        <w:tc>
          <w:tcPr>
            <w:tcW w:w="0" w:type="auto"/>
            <w:vAlign w:val="center"/>
          </w:tcPr>
          <w:p w14:paraId="18B1D3EA" w14:textId="77777777" w:rsidR="00C17982" w:rsidRDefault="00C17982" w:rsidP="00C17982">
            <w:pPr>
              <w:widowControl/>
              <w:spacing w:before="86" w:afterLines="0" w:after="0" w:line="240" w:lineRule="auto"/>
              <w:jc w:val="center"/>
              <w:textAlignment w:val="baseline"/>
              <w:rPr>
                <w:rFonts w:ascii="宋体" w:hAnsi="宋体" w:cs="宋体"/>
                <w:sz w:val="24"/>
                <w:szCs w:val="24"/>
              </w:rPr>
            </w:pPr>
            <w:r>
              <w:rPr>
                <w:rFonts w:ascii="宋体" w:hAnsi="宋体" w:cs="宋体" w:hint="eastAsia"/>
                <w:kern w:val="24"/>
                <w:sz w:val="24"/>
                <w:szCs w:val="24"/>
              </w:rPr>
              <w:t>试验电压(V)</w:t>
            </w:r>
          </w:p>
        </w:tc>
        <w:tc>
          <w:tcPr>
            <w:tcW w:w="0" w:type="auto"/>
            <w:vAlign w:val="center"/>
          </w:tcPr>
          <w:p w14:paraId="791B8495" w14:textId="77777777" w:rsidR="00C17982" w:rsidRDefault="00C17982" w:rsidP="00C17982">
            <w:pPr>
              <w:widowControl/>
              <w:spacing w:before="86" w:afterLines="0" w:after="0" w:line="240" w:lineRule="auto"/>
              <w:jc w:val="center"/>
              <w:textAlignment w:val="baseline"/>
              <w:rPr>
                <w:rFonts w:ascii="宋体" w:hAnsi="宋体" w:cs="宋体"/>
                <w:sz w:val="24"/>
                <w:szCs w:val="24"/>
              </w:rPr>
            </w:pPr>
            <w:r>
              <w:rPr>
                <w:rFonts w:ascii="宋体" w:hAnsi="宋体" w:cs="宋体" w:hint="eastAsia"/>
                <w:kern w:val="24"/>
                <w:sz w:val="24"/>
                <w:szCs w:val="24"/>
              </w:rPr>
              <w:t>爬电距离(mm)</w:t>
            </w:r>
          </w:p>
        </w:tc>
        <w:tc>
          <w:tcPr>
            <w:tcW w:w="0" w:type="auto"/>
            <w:vAlign w:val="center"/>
          </w:tcPr>
          <w:p w14:paraId="2FBA3A65" w14:textId="77777777" w:rsidR="00C17982" w:rsidRDefault="00C17982" w:rsidP="00C17982">
            <w:pPr>
              <w:widowControl/>
              <w:spacing w:before="86" w:afterLines="0" w:after="0" w:line="240" w:lineRule="auto"/>
              <w:jc w:val="center"/>
              <w:textAlignment w:val="baseline"/>
              <w:rPr>
                <w:rFonts w:ascii="宋体" w:hAnsi="宋体" w:cs="宋体"/>
                <w:sz w:val="24"/>
                <w:szCs w:val="24"/>
              </w:rPr>
            </w:pPr>
            <w:r>
              <w:rPr>
                <w:rFonts w:ascii="宋体" w:hAnsi="宋体" w:cs="宋体" w:hint="eastAsia"/>
                <w:kern w:val="24"/>
                <w:sz w:val="24"/>
                <w:szCs w:val="24"/>
              </w:rPr>
              <w:t>电气间隙(mm)</w:t>
            </w:r>
          </w:p>
        </w:tc>
      </w:tr>
      <w:tr w:rsidR="00C17982" w14:paraId="6A17738D" w14:textId="77777777" w:rsidTr="00C17982">
        <w:trPr>
          <w:trHeight w:val="413"/>
        </w:trPr>
        <w:tc>
          <w:tcPr>
            <w:tcW w:w="0" w:type="auto"/>
            <w:vAlign w:val="center"/>
          </w:tcPr>
          <w:p w14:paraId="57C308D1" w14:textId="77777777" w:rsidR="00C17982" w:rsidRDefault="00C17982"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A</w:t>
            </w:r>
          </w:p>
        </w:tc>
        <w:tc>
          <w:tcPr>
            <w:tcW w:w="0" w:type="auto"/>
            <w:vAlign w:val="center"/>
          </w:tcPr>
          <w:p w14:paraId="7036316F" w14:textId="27582EE7" w:rsidR="00C17982" w:rsidRDefault="00C17982"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MOOP</w:t>
            </w:r>
          </w:p>
        </w:tc>
        <w:tc>
          <w:tcPr>
            <w:tcW w:w="0" w:type="auto"/>
            <w:vAlign w:val="center"/>
          </w:tcPr>
          <w:p w14:paraId="05099279" w14:textId="46AE1204" w:rsidR="00C17982" w:rsidRDefault="00C17982" w:rsidP="00C17982">
            <w:pPr>
              <w:widowControl/>
              <w:spacing w:afterLines="0" w:after="0" w:line="240" w:lineRule="auto"/>
              <w:jc w:val="center"/>
              <w:rPr>
                <w:rFonts w:ascii="宋体" w:hAnsi="宋体" w:cs="宋体"/>
                <w:sz w:val="24"/>
                <w:szCs w:val="24"/>
              </w:rPr>
            </w:pPr>
            <w:r>
              <w:rPr>
                <w:rFonts w:ascii="宋体" w:hAnsi="宋体" w:cs="宋体"/>
                <w:sz w:val="24"/>
                <w:szCs w:val="24"/>
              </w:rPr>
              <w:t>AC</w:t>
            </w:r>
            <w:r>
              <w:rPr>
                <w:rFonts w:ascii="宋体" w:hAnsi="宋体" w:cs="宋体" w:hint="eastAsia"/>
                <w:sz w:val="24"/>
                <w:szCs w:val="24"/>
              </w:rPr>
              <w:t>220</w:t>
            </w:r>
          </w:p>
        </w:tc>
        <w:tc>
          <w:tcPr>
            <w:tcW w:w="0" w:type="auto"/>
            <w:vAlign w:val="center"/>
          </w:tcPr>
          <w:p w14:paraId="5B44CEB9" w14:textId="2D25ED2C" w:rsidR="00C17982" w:rsidRDefault="00C17982" w:rsidP="00C17982">
            <w:pPr>
              <w:spacing w:afterLines="0" w:after="0" w:line="240" w:lineRule="auto"/>
              <w:jc w:val="center"/>
              <w:rPr>
                <w:rFonts w:ascii="宋体" w:hAnsi="宋体" w:cs="宋体"/>
                <w:sz w:val="24"/>
                <w:szCs w:val="24"/>
              </w:rPr>
            </w:pPr>
            <w:r>
              <w:rPr>
                <w:rFonts w:ascii="宋体" w:hAnsi="宋体" w:cs="宋体"/>
                <w:sz w:val="24"/>
                <w:szCs w:val="24"/>
              </w:rPr>
              <w:t>AC3000</w:t>
            </w:r>
          </w:p>
        </w:tc>
        <w:tc>
          <w:tcPr>
            <w:tcW w:w="0" w:type="auto"/>
            <w:vAlign w:val="center"/>
          </w:tcPr>
          <w:p w14:paraId="79BB73D5" w14:textId="4924FA2A" w:rsidR="00C17982" w:rsidRDefault="000F10F8"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6</w:t>
            </w:r>
            <w:r>
              <w:rPr>
                <w:rFonts w:ascii="宋体" w:hAnsi="宋体" w:cs="宋体"/>
                <w:sz w:val="24"/>
                <w:szCs w:val="24"/>
              </w:rPr>
              <w:t>.45</w:t>
            </w:r>
          </w:p>
        </w:tc>
        <w:tc>
          <w:tcPr>
            <w:tcW w:w="0" w:type="auto"/>
            <w:vAlign w:val="center"/>
          </w:tcPr>
          <w:p w14:paraId="2757B069" w14:textId="52236169" w:rsidR="00C17982" w:rsidRDefault="006F36C2"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5</w:t>
            </w:r>
            <w:r>
              <w:rPr>
                <w:rFonts w:ascii="宋体" w:hAnsi="宋体" w:cs="宋体"/>
                <w:sz w:val="24"/>
                <w:szCs w:val="24"/>
              </w:rPr>
              <w:t>.</w:t>
            </w:r>
            <w:r w:rsidR="006B3E3C">
              <w:rPr>
                <w:rFonts w:ascii="宋体" w:hAnsi="宋体" w:cs="宋体"/>
                <w:sz w:val="24"/>
                <w:szCs w:val="24"/>
              </w:rPr>
              <w:t>16</w:t>
            </w:r>
          </w:p>
        </w:tc>
      </w:tr>
      <w:tr w:rsidR="00C17982" w14:paraId="2F39D5A5" w14:textId="77777777" w:rsidTr="00C17982">
        <w:trPr>
          <w:trHeight w:val="419"/>
        </w:trPr>
        <w:tc>
          <w:tcPr>
            <w:tcW w:w="0" w:type="auto"/>
            <w:vAlign w:val="center"/>
          </w:tcPr>
          <w:p w14:paraId="20B8C609" w14:textId="77777777" w:rsidR="00C17982" w:rsidRDefault="00C17982"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B</w:t>
            </w:r>
          </w:p>
        </w:tc>
        <w:tc>
          <w:tcPr>
            <w:tcW w:w="0" w:type="auto"/>
            <w:vAlign w:val="center"/>
          </w:tcPr>
          <w:p w14:paraId="6B920AA1" w14:textId="4EDAE077" w:rsidR="00C17982" w:rsidRDefault="00C17982"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MOOP</w:t>
            </w:r>
          </w:p>
        </w:tc>
        <w:tc>
          <w:tcPr>
            <w:tcW w:w="0" w:type="auto"/>
            <w:vAlign w:val="center"/>
          </w:tcPr>
          <w:p w14:paraId="336220A9" w14:textId="4291B862" w:rsidR="00C17982" w:rsidRDefault="00C17982" w:rsidP="00C17982">
            <w:pPr>
              <w:widowControl/>
              <w:spacing w:afterLines="0" w:after="0" w:line="240" w:lineRule="auto"/>
              <w:jc w:val="center"/>
              <w:rPr>
                <w:rFonts w:ascii="宋体" w:hAnsi="宋体" w:cs="宋体"/>
                <w:sz w:val="24"/>
                <w:szCs w:val="24"/>
              </w:rPr>
            </w:pPr>
            <w:r>
              <w:rPr>
                <w:rFonts w:ascii="宋体" w:hAnsi="宋体" w:cs="宋体"/>
                <w:sz w:val="24"/>
                <w:szCs w:val="24"/>
              </w:rPr>
              <w:t>DC15</w:t>
            </w:r>
          </w:p>
        </w:tc>
        <w:tc>
          <w:tcPr>
            <w:tcW w:w="0" w:type="auto"/>
            <w:vAlign w:val="center"/>
          </w:tcPr>
          <w:p w14:paraId="568BC451" w14:textId="409FE1ED" w:rsidR="00C17982" w:rsidRDefault="00C17982" w:rsidP="00C17982">
            <w:pPr>
              <w:widowControl/>
              <w:spacing w:afterLines="0" w:after="0" w:line="240" w:lineRule="auto"/>
              <w:jc w:val="center"/>
              <w:rPr>
                <w:rFonts w:ascii="宋体" w:hAnsi="宋体" w:cs="宋体"/>
                <w:sz w:val="24"/>
                <w:szCs w:val="24"/>
              </w:rPr>
            </w:pPr>
            <w:r>
              <w:rPr>
                <w:rFonts w:ascii="宋体" w:hAnsi="宋体" w:cs="宋体"/>
                <w:sz w:val="24"/>
                <w:szCs w:val="24"/>
              </w:rPr>
              <w:t>AC2000</w:t>
            </w:r>
          </w:p>
        </w:tc>
        <w:tc>
          <w:tcPr>
            <w:tcW w:w="0" w:type="auto"/>
            <w:vAlign w:val="center"/>
          </w:tcPr>
          <w:p w14:paraId="4AF737DC" w14:textId="3C46589C" w:rsidR="00C17982" w:rsidRDefault="00653A4F"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.9</w:t>
            </w:r>
          </w:p>
        </w:tc>
        <w:tc>
          <w:tcPr>
            <w:tcW w:w="0" w:type="auto"/>
            <w:vAlign w:val="center"/>
          </w:tcPr>
          <w:p w14:paraId="0926C3FF" w14:textId="1A6F483C" w:rsidR="00C17982" w:rsidRDefault="00195F8F" w:rsidP="00C17982">
            <w:pPr>
              <w:widowControl/>
              <w:spacing w:afterLines="0" w:after="0" w:line="240" w:lineRule="auto"/>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w:t>
            </w:r>
            <w:r w:rsidR="00653A4F">
              <w:rPr>
                <w:rFonts w:ascii="宋体" w:hAnsi="宋体" w:cs="宋体"/>
                <w:sz w:val="24"/>
                <w:szCs w:val="24"/>
              </w:rPr>
              <w:t>9</w:t>
            </w:r>
          </w:p>
        </w:tc>
      </w:tr>
      <w:tr w:rsidR="00615C6C" w14:paraId="07635E5D" w14:textId="77777777" w:rsidTr="00C17982">
        <w:trPr>
          <w:trHeight w:val="398"/>
        </w:trPr>
        <w:tc>
          <w:tcPr>
            <w:tcW w:w="0" w:type="auto"/>
            <w:vAlign w:val="center"/>
          </w:tcPr>
          <w:p w14:paraId="58C5E3C5" w14:textId="77777777"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C</w:t>
            </w:r>
          </w:p>
        </w:tc>
        <w:tc>
          <w:tcPr>
            <w:tcW w:w="0" w:type="auto"/>
            <w:vAlign w:val="center"/>
          </w:tcPr>
          <w:p w14:paraId="3ABFEBB0" w14:textId="2773F42A"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MOOP</w:t>
            </w:r>
          </w:p>
        </w:tc>
        <w:tc>
          <w:tcPr>
            <w:tcW w:w="0" w:type="auto"/>
            <w:vAlign w:val="center"/>
          </w:tcPr>
          <w:p w14:paraId="6D74257A" w14:textId="076AAB7F"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AC</w:t>
            </w:r>
            <w:r>
              <w:rPr>
                <w:rFonts w:ascii="宋体" w:hAnsi="宋体" w:cs="宋体" w:hint="eastAsia"/>
                <w:sz w:val="24"/>
                <w:szCs w:val="24"/>
              </w:rPr>
              <w:t>220</w:t>
            </w:r>
          </w:p>
        </w:tc>
        <w:tc>
          <w:tcPr>
            <w:tcW w:w="0" w:type="auto"/>
            <w:vAlign w:val="center"/>
          </w:tcPr>
          <w:p w14:paraId="1BCEA54B" w14:textId="48397A79"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AC3</w:t>
            </w:r>
            <w:r>
              <w:rPr>
                <w:rFonts w:ascii="宋体" w:hAnsi="宋体" w:cs="宋体" w:hint="eastAsia"/>
                <w:sz w:val="24"/>
                <w:szCs w:val="24"/>
              </w:rPr>
              <w:t>000</w:t>
            </w:r>
          </w:p>
        </w:tc>
        <w:tc>
          <w:tcPr>
            <w:tcW w:w="0" w:type="auto"/>
            <w:vAlign w:val="center"/>
          </w:tcPr>
          <w:p w14:paraId="61A7FE58" w14:textId="2743034F"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6</w:t>
            </w:r>
            <w:r>
              <w:rPr>
                <w:rFonts w:ascii="宋体" w:hAnsi="宋体" w:cs="宋体"/>
                <w:sz w:val="24"/>
                <w:szCs w:val="24"/>
              </w:rPr>
              <w:t>.45</w:t>
            </w:r>
          </w:p>
        </w:tc>
        <w:tc>
          <w:tcPr>
            <w:tcW w:w="0" w:type="auto"/>
            <w:vAlign w:val="center"/>
          </w:tcPr>
          <w:p w14:paraId="04D5567B" w14:textId="50E2B7BA"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5</w:t>
            </w:r>
            <w:r>
              <w:rPr>
                <w:rFonts w:ascii="宋体" w:hAnsi="宋体" w:cs="宋体"/>
                <w:sz w:val="24"/>
                <w:szCs w:val="24"/>
              </w:rPr>
              <w:t>.16</w:t>
            </w:r>
          </w:p>
        </w:tc>
      </w:tr>
      <w:tr w:rsidR="00615C6C" w14:paraId="7ACB0527" w14:textId="77777777" w:rsidTr="00C17982">
        <w:trPr>
          <w:trHeight w:val="431"/>
        </w:trPr>
        <w:tc>
          <w:tcPr>
            <w:tcW w:w="0" w:type="auto"/>
            <w:vAlign w:val="center"/>
          </w:tcPr>
          <w:p w14:paraId="0A27D9AC" w14:textId="77777777"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D</w:t>
            </w:r>
          </w:p>
        </w:tc>
        <w:tc>
          <w:tcPr>
            <w:tcW w:w="0" w:type="auto"/>
            <w:vAlign w:val="center"/>
          </w:tcPr>
          <w:p w14:paraId="35D664B1" w14:textId="10BA060C"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MOPP</w:t>
            </w:r>
          </w:p>
        </w:tc>
        <w:tc>
          <w:tcPr>
            <w:tcW w:w="0" w:type="auto"/>
            <w:vAlign w:val="center"/>
          </w:tcPr>
          <w:p w14:paraId="76B21E50" w14:textId="6000E492"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DC15</w:t>
            </w:r>
          </w:p>
        </w:tc>
        <w:tc>
          <w:tcPr>
            <w:tcW w:w="0" w:type="auto"/>
            <w:vAlign w:val="center"/>
          </w:tcPr>
          <w:p w14:paraId="2A41D149" w14:textId="2E928CF7"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AC1000</w:t>
            </w:r>
          </w:p>
        </w:tc>
        <w:tc>
          <w:tcPr>
            <w:tcW w:w="0" w:type="auto"/>
            <w:vAlign w:val="center"/>
          </w:tcPr>
          <w:p w14:paraId="3A06987D" w14:textId="787705B8"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3.89</w:t>
            </w:r>
          </w:p>
        </w:tc>
        <w:tc>
          <w:tcPr>
            <w:tcW w:w="0" w:type="auto"/>
            <w:vAlign w:val="center"/>
          </w:tcPr>
          <w:p w14:paraId="2A14CB61" w14:textId="4F0A74DC"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1</w:t>
            </w:r>
            <w:r>
              <w:rPr>
                <w:rFonts w:ascii="宋体" w:hAnsi="宋体" w:cs="宋体"/>
                <w:sz w:val="24"/>
                <w:szCs w:val="24"/>
              </w:rPr>
              <w:t>.83</w:t>
            </w:r>
          </w:p>
        </w:tc>
      </w:tr>
      <w:tr w:rsidR="00615C6C" w14:paraId="18B9E53F" w14:textId="77777777" w:rsidTr="00C17982">
        <w:trPr>
          <w:trHeight w:val="447"/>
        </w:trPr>
        <w:tc>
          <w:tcPr>
            <w:tcW w:w="0" w:type="auto"/>
            <w:vAlign w:val="center"/>
          </w:tcPr>
          <w:p w14:paraId="59919CDB" w14:textId="77777777"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E</w:t>
            </w:r>
          </w:p>
        </w:tc>
        <w:tc>
          <w:tcPr>
            <w:tcW w:w="0" w:type="auto"/>
            <w:vAlign w:val="center"/>
          </w:tcPr>
          <w:p w14:paraId="423B68C8" w14:textId="0C650BEF"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2</w:t>
            </w:r>
            <w:r>
              <w:rPr>
                <w:rFonts w:ascii="宋体" w:hAnsi="宋体" w:cs="宋体"/>
                <w:sz w:val="24"/>
                <w:szCs w:val="24"/>
              </w:rPr>
              <w:t xml:space="preserve"> MOPP</w:t>
            </w:r>
          </w:p>
        </w:tc>
        <w:tc>
          <w:tcPr>
            <w:tcW w:w="0" w:type="auto"/>
            <w:vAlign w:val="center"/>
          </w:tcPr>
          <w:p w14:paraId="48DC7098" w14:textId="41EA9D85"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AC</w:t>
            </w:r>
            <w:r>
              <w:rPr>
                <w:rFonts w:ascii="宋体" w:hAnsi="宋体" w:cs="宋体" w:hint="eastAsia"/>
                <w:sz w:val="24"/>
                <w:szCs w:val="24"/>
              </w:rPr>
              <w:t>220</w:t>
            </w:r>
          </w:p>
        </w:tc>
        <w:tc>
          <w:tcPr>
            <w:tcW w:w="0" w:type="auto"/>
            <w:vAlign w:val="center"/>
          </w:tcPr>
          <w:p w14:paraId="4BD84FB5" w14:textId="0B05AF08" w:rsidR="00615C6C" w:rsidRDefault="00615C6C" w:rsidP="00615C6C">
            <w:pPr>
              <w:widowControl/>
              <w:spacing w:afterLines="0" w:after="0" w:line="240" w:lineRule="auto"/>
              <w:jc w:val="center"/>
              <w:rPr>
                <w:rFonts w:ascii="宋体" w:hAnsi="宋体" w:cs="宋体"/>
                <w:sz w:val="24"/>
                <w:szCs w:val="24"/>
              </w:rPr>
            </w:pPr>
            <w:r>
              <w:rPr>
                <w:rFonts w:ascii="宋体" w:hAnsi="宋体" w:cs="宋体"/>
                <w:sz w:val="24"/>
                <w:szCs w:val="24"/>
              </w:rPr>
              <w:t>AC</w:t>
            </w:r>
            <w:r>
              <w:rPr>
                <w:rFonts w:ascii="宋体" w:hAnsi="宋体" w:cs="宋体" w:hint="eastAsia"/>
                <w:sz w:val="24"/>
                <w:szCs w:val="24"/>
              </w:rPr>
              <w:t>4000</w:t>
            </w:r>
          </w:p>
        </w:tc>
        <w:tc>
          <w:tcPr>
            <w:tcW w:w="0" w:type="auto"/>
            <w:vAlign w:val="center"/>
          </w:tcPr>
          <w:p w14:paraId="4476C073" w14:textId="6F6901AE"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9</w:t>
            </w:r>
            <w:r>
              <w:rPr>
                <w:rFonts w:ascii="宋体" w:hAnsi="宋体" w:cs="宋体"/>
                <w:sz w:val="24"/>
                <w:szCs w:val="24"/>
              </w:rPr>
              <w:t>.12</w:t>
            </w:r>
          </w:p>
        </w:tc>
        <w:tc>
          <w:tcPr>
            <w:tcW w:w="0" w:type="auto"/>
            <w:vAlign w:val="center"/>
          </w:tcPr>
          <w:p w14:paraId="1AC1D29F" w14:textId="3B391E31" w:rsidR="00615C6C" w:rsidRDefault="00615C6C" w:rsidP="00615C6C">
            <w:pPr>
              <w:widowControl/>
              <w:spacing w:afterLines="0" w:after="0" w:line="240" w:lineRule="auto"/>
              <w:jc w:val="center"/>
              <w:rPr>
                <w:rFonts w:ascii="宋体" w:hAnsi="宋体" w:cs="宋体"/>
                <w:sz w:val="24"/>
                <w:szCs w:val="24"/>
              </w:rPr>
            </w:pPr>
            <w:r>
              <w:rPr>
                <w:rFonts w:ascii="宋体" w:hAnsi="宋体" w:cs="宋体" w:hint="eastAsia"/>
                <w:sz w:val="24"/>
                <w:szCs w:val="24"/>
              </w:rPr>
              <w:t>5</w:t>
            </w:r>
            <w:r>
              <w:rPr>
                <w:rFonts w:ascii="宋体" w:hAnsi="宋体" w:cs="宋体"/>
                <w:sz w:val="24"/>
                <w:szCs w:val="24"/>
              </w:rPr>
              <w:t>.7</w:t>
            </w:r>
          </w:p>
        </w:tc>
      </w:tr>
      <w:tr w:rsidR="00615C6C" w14:paraId="66FB3845" w14:textId="77777777" w:rsidTr="00C17982">
        <w:trPr>
          <w:trHeight w:val="447"/>
        </w:trPr>
        <w:tc>
          <w:tcPr>
            <w:tcW w:w="0" w:type="auto"/>
            <w:vAlign w:val="center"/>
          </w:tcPr>
          <w:p w14:paraId="389B3DB3" w14:textId="4EAA9F29"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Cs w:val="24"/>
              </w:rPr>
              <w:t>F</w:t>
            </w:r>
          </w:p>
        </w:tc>
        <w:tc>
          <w:tcPr>
            <w:tcW w:w="0" w:type="auto"/>
            <w:vAlign w:val="center"/>
          </w:tcPr>
          <w:p w14:paraId="369ADFAF" w14:textId="1AE1F1B2"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2</w:t>
            </w:r>
            <w:r>
              <w:rPr>
                <w:rFonts w:ascii="宋体" w:hAnsi="宋体" w:cs="宋体"/>
                <w:sz w:val="24"/>
                <w:szCs w:val="24"/>
              </w:rPr>
              <w:t xml:space="preserve"> MOPP</w:t>
            </w:r>
          </w:p>
        </w:tc>
        <w:tc>
          <w:tcPr>
            <w:tcW w:w="0" w:type="auto"/>
            <w:vAlign w:val="center"/>
          </w:tcPr>
          <w:p w14:paraId="6E840660" w14:textId="580F1918"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DC15</w:t>
            </w:r>
          </w:p>
        </w:tc>
        <w:tc>
          <w:tcPr>
            <w:tcW w:w="0" w:type="auto"/>
            <w:vAlign w:val="center"/>
          </w:tcPr>
          <w:p w14:paraId="59F58DDB" w14:textId="611B54E2"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AC1000</w:t>
            </w:r>
          </w:p>
        </w:tc>
        <w:tc>
          <w:tcPr>
            <w:tcW w:w="0" w:type="auto"/>
            <w:vAlign w:val="center"/>
          </w:tcPr>
          <w:p w14:paraId="3C4FE380" w14:textId="0E98A98B"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3.89</w:t>
            </w:r>
          </w:p>
        </w:tc>
        <w:tc>
          <w:tcPr>
            <w:tcW w:w="0" w:type="auto"/>
            <w:vAlign w:val="center"/>
          </w:tcPr>
          <w:p w14:paraId="5FD77047" w14:textId="11ACF31E"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1</w:t>
            </w:r>
            <w:r>
              <w:rPr>
                <w:rFonts w:ascii="宋体" w:hAnsi="宋体" w:cs="宋体"/>
                <w:sz w:val="24"/>
                <w:szCs w:val="24"/>
              </w:rPr>
              <w:t>.83</w:t>
            </w:r>
          </w:p>
        </w:tc>
      </w:tr>
      <w:tr w:rsidR="00615C6C" w14:paraId="4B304D08" w14:textId="77777777" w:rsidTr="00C17982">
        <w:trPr>
          <w:trHeight w:val="447"/>
        </w:trPr>
        <w:tc>
          <w:tcPr>
            <w:tcW w:w="0" w:type="auto"/>
            <w:vAlign w:val="center"/>
          </w:tcPr>
          <w:p w14:paraId="13E68C98" w14:textId="170816FB"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Cs w:val="24"/>
              </w:rPr>
              <w:t>G</w:t>
            </w:r>
          </w:p>
        </w:tc>
        <w:tc>
          <w:tcPr>
            <w:tcW w:w="0" w:type="auto"/>
            <w:vAlign w:val="center"/>
          </w:tcPr>
          <w:p w14:paraId="0EAC5280" w14:textId="0281F1BA"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2</w:t>
            </w:r>
            <w:r>
              <w:rPr>
                <w:rFonts w:ascii="宋体" w:hAnsi="宋体" w:cs="宋体"/>
                <w:sz w:val="24"/>
                <w:szCs w:val="24"/>
              </w:rPr>
              <w:t xml:space="preserve"> MOPP</w:t>
            </w:r>
          </w:p>
        </w:tc>
        <w:tc>
          <w:tcPr>
            <w:tcW w:w="0" w:type="auto"/>
            <w:vAlign w:val="center"/>
          </w:tcPr>
          <w:p w14:paraId="03E5C395" w14:textId="17BA7518"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w:t>
            </w:r>
            <w:r>
              <w:rPr>
                <w:rFonts w:ascii="宋体" w:hAnsi="宋体" w:cs="宋体" w:hint="eastAsia"/>
                <w:sz w:val="24"/>
                <w:szCs w:val="24"/>
              </w:rPr>
              <w:t>220</w:t>
            </w:r>
          </w:p>
        </w:tc>
        <w:tc>
          <w:tcPr>
            <w:tcW w:w="0" w:type="auto"/>
            <w:vAlign w:val="center"/>
          </w:tcPr>
          <w:p w14:paraId="208CDEC2" w14:textId="75F86EFF"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w:t>
            </w:r>
            <w:r>
              <w:rPr>
                <w:rFonts w:ascii="宋体" w:hAnsi="宋体" w:cs="宋体" w:hint="eastAsia"/>
                <w:sz w:val="24"/>
                <w:szCs w:val="24"/>
              </w:rPr>
              <w:t>4000</w:t>
            </w:r>
          </w:p>
        </w:tc>
        <w:tc>
          <w:tcPr>
            <w:tcW w:w="0" w:type="auto"/>
            <w:vAlign w:val="center"/>
          </w:tcPr>
          <w:p w14:paraId="574A71B8" w14:textId="531C613E"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9</w:t>
            </w:r>
            <w:r>
              <w:rPr>
                <w:rFonts w:ascii="宋体" w:hAnsi="宋体" w:cs="宋体"/>
                <w:sz w:val="24"/>
                <w:szCs w:val="24"/>
              </w:rPr>
              <w:t>.12</w:t>
            </w:r>
          </w:p>
        </w:tc>
        <w:tc>
          <w:tcPr>
            <w:tcW w:w="0" w:type="auto"/>
            <w:vAlign w:val="center"/>
          </w:tcPr>
          <w:p w14:paraId="5DF9975A" w14:textId="02CB5A79"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5</w:t>
            </w:r>
            <w:r>
              <w:rPr>
                <w:rFonts w:ascii="宋体" w:hAnsi="宋体" w:cs="宋体"/>
                <w:sz w:val="24"/>
                <w:szCs w:val="24"/>
              </w:rPr>
              <w:t>.7</w:t>
            </w:r>
          </w:p>
        </w:tc>
      </w:tr>
      <w:tr w:rsidR="00615C6C" w14:paraId="5C081260" w14:textId="77777777" w:rsidTr="00C17982">
        <w:trPr>
          <w:trHeight w:val="447"/>
        </w:trPr>
        <w:tc>
          <w:tcPr>
            <w:tcW w:w="0" w:type="auto"/>
            <w:vAlign w:val="center"/>
          </w:tcPr>
          <w:p w14:paraId="248C93CC" w14:textId="3CB5C55E"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Cs w:val="24"/>
              </w:rPr>
              <w:t>H</w:t>
            </w:r>
          </w:p>
        </w:tc>
        <w:tc>
          <w:tcPr>
            <w:tcW w:w="0" w:type="auto"/>
            <w:vAlign w:val="center"/>
          </w:tcPr>
          <w:p w14:paraId="400EADC9" w14:textId="38FE37AB"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2</w:t>
            </w:r>
            <w:r>
              <w:rPr>
                <w:rFonts w:ascii="宋体" w:hAnsi="宋体" w:cs="宋体"/>
                <w:sz w:val="24"/>
                <w:szCs w:val="24"/>
              </w:rPr>
              <w:t xml:space="preserve"> MOOP</w:t>
            </w:r>
          </w:p>
        </w:tc>
        <w:tc>
          <w:tcPr>
            <w:tcW w:w="0" w:type="auto"/>
            <w:vAlign w:val="center"/>
          </w:tcPr>
          <w:p w14:paraId="0E2DC619" w14:textId="1476883F"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w:t>
            </w:r>
            <w:r>
              <w:rPr>
                <w:rFonts w:ascii="宋体" w:hAnsi="宋体" w:cs="宋体" w:hint="eastAsia"/>
                <w:sz w:val="24"/>
                <w:szCs w:val="24"/>
              </w:rPr>
              <w:t>220</w:t>
            </w:r>
          </w:p>
        </w:tc>
        <w:tc>
          <w:tcPr>
            <w:tcW w:w="0" w:type="auto"/>
            <w:vAlign w:val="center"/>
          </w:tcPr>
          <w:p w14:paraId="0D156AE7" w14:textId="483B1708"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AC3</w:t>
            </w:r>
            <w:r>
              <w:rPr>
                <w:rFonts w:ascii="宋体" w:hAnsi="宋体" w:cs="宋体" w:hint="eastAsia"/>
                <w:sz w:val="24"/>
                <w:szCs w:val="24"/>
              </w:rPr>
              <w:t>000</w:t>
            </w:r>
          </w:p>
        </w:tc>
        <w:tc>
          <w:tcPr>
            <w:tcW w:w="0" w:type="auto"/>
            <w:vAlign w:val="center"/>
          </w:tcPr>
          <w:p w14:paraId="09B2CDC7" w14:textId="475DC260"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6</w:t>
            </w:r>
            <w:r>
              <w:rPr>
                <w:rFonts w:ascii="宋体" w:hAnsi="宋体" w:cs="宋体"/>
                <w:sz w:val="24"/>
                <w:szCs w:val="24"/>
              </w:rPr>
              <w:t>.45</w:t>
            </w:r>
          </w:p>
        </w:tc>
        <w:tc>
          <w:tcPr>
            <w:tcW w:w="0" w:type="auto"/>
            <w:vAlign w:val="center"/>
          </w:tcPr>
          <w:p w14:paraId="2B8D0510" w14:textId="72F6AE05"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5</w:t>
            </w:r>
            <w:r>
              <w:rPr>
                <w:rFonts w:ascii="宋体" w:hAnsi="宋体" w:cs="宋体"/>
                <w:sz w:val="24"/>
                <w:szCs w:val="24"/>
              </w:rPr>
              <w:t>.16</w:t>
            </w:r>
          </w:p>
        </w:tc>
      </w:tr>
      <w:tr w:rsidR="00615C6C" w14:paraId="65197A54" w14:textId="77777777" w:rsidTr="00C17982">
        <w:trPr>
          <w:trHeight w:val="447"/>
        </w:trPr>
        <w:tc>
          <w:tcPr>
            <w:tcW w:w="0" w:type="auto"/>
            <w:vAlign w:val="center"/>
          </w:tcPr>
          <w:p w14:paraId="5091CAE0" w14:textId="1D76E2F3"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Cs w:val="24"/>
              </w:rPr>
              <w:t>I</w:t>
            </w:r>
          </w:p>
        </w:tc>
        <w:tc>
          <w:tcPr>
            <w:tcW w:w="0" w:type="auto"/>
            <w:vAlign w:val="center"/>
          </w:tcPr>
          <w:p w14:paraId="0420DD07" w14:textId="3D150A45"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2</w:t>
            </w:r>
            <w:r>
              <w:rPr>
                <w:rFonts w:ascii="宋体" w:hAnsi="宋体" w:cs="宋体"/>
                <w:sz w:val="24"/>
                <w:szCs w:val="24"/>
              </w:rPr>
              <w:t xml:space="preserve"> MOOP</w:t>
            </w:r>
          </w:p>
        </w:tc>
        <w:tc>
          <w:tcPr>
            <w:tcW w:w="0" w:type="auto"/>
            <w:vAlign w:val="center"/>
          </w:tcPr>
          <w:p w14:paraId="7BCC0D5C" w14:textId="6B37CA83"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w:t>
            </w:r>
            <w:r>
              <w:rPr>
                <w:rFonts w:ascii="宋体" w:hAnsi="宋体" w:cs="宋体" w:hint="eastAsia"/>
                <w:sz w:val="24"/>
                <w:szCs w:val="24"/>
              </w:rPr>
              <w:t>220</w:t>
            </w:r>
          </w:p>
        </w:tc>
        <w:tc>
          <w:tcPr>
            <w:tcW w:w="0" w:type="auto"/>
            <w:vAlign w:val="center"/>
          </w:tcPr>
          <w:p w14:paraId="5E298EFC" w14:textId="5660EE70" w:rsidR="00615C6C" w:rsidRDefault="00615C6C" w:rsidP="00615C6C">
            <w:pPr>
              <w:widowControl/>
              <w:spacing w:afterLines="0" w:after="0" w:line="240" w:lineRule="auto"/>
              <w:jc w:val="center"/>
              <w:rPr>
                <w:rFonts w:ascii="宋体" w:hAnsi="宋体" w:cs="宋体"/>
                <w:szCs w:val="24"/>
              </w:rPr>
            </w:pPr>
            <w:r>
              <w:rPr>
                <w:rFonts w:ascii="宋体" w:hAnsi="宋体" w:cs="宋体"/>
                <w:sz w:val="24"/>
                <w:szCs w:val="24"/>
              </w:rPr>
              <w:t>AC3</w:t>
            </w:r>
            <w:r>
              <w:rPr>
                <w:rFonts w:ascii="宋体" w:hAnsi="宋体" w:cs="宋体" w:hint="eastAsia"/>
                <w:sz w:val="24"/>
                <w:szCs w:val="24"/>
              </w:rPr>
              <w:t>000</w:t>
            </w:r>
          </w:p>
        </w:tc>
        <w:tc>
          <w:tcPr>
            <w:tcW w:w="0" w:type="auto"/>
            <w:vAlign w:val="center"/>
          </w:tcPr>
          <w:p w14:paraId="7B5F5074" w14:textId="47DC3993"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6</w:t>
            </w:r>
            <w:r>
              <w:rPr>
                <w:rFonts w:ascii="宋体" w:hAnsi="宋体" w:cs="宋体"/>
                <w:sz w:val="24"/>
                <w:szCs w:val="24"/>
              </w:rPr>
              <w:t>.45</w:t>
            </w:r>
          </w:p>
        </w:tc>
        <w:tc>
          <w:tcPr>
            <w:tcW w:w="0" w:type="auto"/>
            <w:vAlign w:val="center"/>
          </w:tcPr>
          <w:p w14:paraId="129E7C76" w14:textId="66999424" w:rsidR="00615C6C" w:rsidRDefault="00615C6C" w:rsidP="00615C6C">
            <w:pPr>
              <w:widowControl/>
              <w:spacing w:afterLines="0" w:after="0" w:line="240" w:lineRule="auto"/>
              <w:jc w:val="center"/>
              <w:rPr>
                <w:rFonts w:ascii="宋体" w:hAnsi="宋体" w:cs="宋体"/>
                <w:szCs w:val="24"/>
              </w:rPr>
            </w:pPr>
            <w:r>
              <w:rPr>
                <w:rFonts w:ascii="宋体" w:hAnsi="宋体" w:cs="宋体" w:hint="eastAsia"/>
                <w:sz w:val="24"/>
                <w:szCs w:val="24"/>
              </w:rPr>
              <w:t>5</w:t>
            </w:r>
            <w:r>
              <w:rPr>
                <w:rFonts w:ascii="宋体" w:hAnsi="宋体" w:cs="宋体"/>
                <w:sz w:val="24"/>
                <w:szCs w:val="24"/>
              </w:rPr>
              <w:t>.16</w:t>
            </w:r>
          </w:p>
        </w:tc>
      </w:tr>
    </w:tbl>
    <w:p w14:paraId="540401AB" w14:textId="77777777" w:rsidR="001B79ED" w:rsidRDefault="001B79ED" w:rsidP="001B79ED">
      <w:pPr>
        <w:spacing w:after="120"/>
        <w:rPr>
          <w:ins w:id="198" w:author="XiaoKun" w:date="2022-06-23T08:18:00Z"/>
        </w:rPr>
      </w:pPr>
    </w:p>
    <w:p w14:paraId="2DDDECA1" w14:textId="77777777" w:rsidR="005B525A" w:rsidRDefault="005B525A" w:rsidP="001B79ED">
      <w:pPr>
        <w:spacing w:after="120"/>
        <w:rPr>
          <w:ins w:id="199" w:author="XiaoKun" w:date="2022-06-23T08:18:00Z"/>
        </w:rPr>
      </w:pPr>
    </w:p>
    <w:p w14:paraId="2167E541" w14:textId="2843032F" w:rsidR="005B525A" w:rsidRDefault="005B525A" w:rsidP="001B79ED">
      <w:pPr>
        <w:spacing w:after="120"/>
        <w:rPr>
          <w:ins w:id="200" w:author="XiaoKun" w:date="2022-06-23T08:16:00Z"/>
        </w:rPr>
        <w:sectPr w:rsidR="005B525A">
          <w:pgSz w:w="12240" w:h="15840"/>
          <w:pgMar w:top="1440" w:right="1800" w:bottom="1440" w:left="1800" w:header="720" w:footer="720" w:gutter="0"/>
          <w:cols w:space="720"/>
        </w:sectPr>
      </w:pPr>
    </w:p>
    <w:p w14:paraId="537EE0D9" w14:textId="385432D1" w:rsidR="001B79ED" w:rsidRDefault="001B79ED" w:rsidP="005B525A">
      <w:pPr>
        <w:spacing w:after="120"/>
        <w:jc w:val="center"/>
        <w:outlineLvl w:val="0"/>
        <w:rPr>
          <w:ins w:id="201" w:author="XiaoKun" w:date="2022-06-23T08:18:00Z"/>
          <w:b/>
          <w:szCs w:val="24"/>
        </w:rPr>
      </w:pPr>
      <w:ins w:id="202" w:author="XiaoKun" w:date="2022-06-23T08:16:00Z">
        <w:r w:rsidRPr="005B525A">
          <w:rPr>
            <w:rFonts w:hint="eastAsia"/>
            <w:b/>
            <w:szCs w:val="24"/>
            <w:rPrChange w:id="203" w:author="XiaoKun" w:date="2022-06-23T08:17:00Z">
              <w:rPr>
                <w:rFonts w:hint="eastAsia"/>
              </w:rPr>
            </w:rPrChange>
          </w:rPr>
          <w:lastRenderedPageBreak/>
          <w:t>附录</w:t>
        </w:r>
        <w:r w:rsidRPr="005B525A">
          <w:rPr>
            <w:b/>
            <w:szCs w:val="24"/>
            <w:rPrChange w:id="204" w:author="XiaoKun" w:date="2022-06-23T08:17:00Z">
              <w:rPr/>
            </w:rPrChange>
          </w:rPr>
          <w:t>B</w:t>
        </w:r>
        <w:r w:rsidR="005B525A" w:rsidRPr="005B525A">
          <w:rPr>
            <w:b/>
            <w:szCs w:val="24"/>
            <w:rPrChange w:id="205" w:author="XiaoKun" w:date="2022-06-23T08:17:00Z">
              <w:rPr/>
            </w:rPrChange>
          </w:rPr>
          <w:t xml:space="preserve"> </w:t>
        </w:r>
        <w:r w:rsidR="005B525A" w:rsidRPr="005B525A">
          <w:rPr>
            <w:rFonts w:hint="eastAsia"/>
            <w:b/>
            <w:szCs w:val="24"/>
            <w:rPrChange w:id="206" w:author="XiaoKun" w:date="2022-06-23T08:17:00Z">
              <w:rPr>
                <w:rFonts w:hint="eastAsia"/>
              </w:rPr>
            </w:rPrChange>
          </w:rPr>
          <w:t>产品各</w:t>
        </w:r>
      </w:ins>
      <w:ins w:id="207" w:author="XiaoKun" w:date="2022-06-23T08:17:00Z">
        <w:r w:rsidR="005B525A" w:rsidRPr="005B525A">
          <w:rPr>
            <w:rFonts w:hint="eastAsia"/>
            <w:b/>
            <w:szCs w:val="24"/>
            <w:rPrChange w:id="208" w:author="XiaoKun" w:date="2022-06-23T08:17:00Z">
              <w:rPr>
                <w:rFonts w:hint="eastAsia"/>
              </w:rPr>
            </w:rPrChange>
          </w:rPr>
          <w:t>型号功能列表</w:t>
        </w:r>
      </w:ins>
    </w:p>
    <w:tbl>
      <w:tblPr>
        <w:tblW w:w="0" w:type="auto"/>
        <w:tblInd w:w="113" w:type="dxa"/>
        <w:tblLook w:val="04A0" w:firstRow="1" w:lastRow="0" w:firstColumn="1" w:lastColumn="0" w:noHBand="0" w:noVBand="1"/>
      </w:tblPr>
      <w:tblGrid>
        <w:gridCol w:w="1103"/>
        <w:gridCol w:w="656"/>
        <w:gridCol w:w="478"/>
        <w:gridCol w:w="513"/>
        <w:gridCol w:w="548"/>
        <w:gridCol w:w="513"/>
        <w:gridCol w:w="496"/>
        <w:gridCol w:w="478"/>
        <w:gridCol w:w="478"/>
        <w:gridCol w:w="478"/>
        <w:gridCol w:w="524"/>
        <w:gridCol w:w="497"/>
        <w:gridCol w:w="678"/>
        <w:gridCol w:w="698"/>
        <w:gridCol w:w="783"/>
        <w:gridCol w:w="524"/>
        <w:gridCol w:w="559"/>
        <w:gridCol w:w="489"/>
        <w:gridCol w:w="489"/>
        <w:gridCol w:w="1033"/>
        <w:gridCol w:w="524"/>
        <w:gridCol w:w="524"/>
        <w:tblGridChange w:id="209">
          <w:tblGrid>
            <w:gridCol w:w="1103"/>
            <w:gridCol w:w="137"/>
            <w:gridCol w:w="519"/>
            <w:gridCol w:w="478"/>
            <w:gridCol w:w="513"/>
            <w:gridCol w:w="548"/>
            <w:gridCol w:w="513"/>
            <w:gridCol w:w="496"/>
            <w:gridCol w:w="478"/>
            <w:gridCol w:w="478"/>
            <w:gridCol w:w="478"/>
            <w:gridCol w:w="524"/>
            <w:gridCol w:w="497"/>
            <w:gridCol w:w="678"/>
            <w:gridCol w:w="698"/>
            <w:gridCol w:w="783"/>
            <w:gridCol w:w="524"/>
            <w:gridCol w:w="559"/>
            <w:gridCol w:w="489"/>
            <w:gridCol w:w="489"/>
            <w:gridCol w:w="1033"/>
            <w:gridCol w:w="524"/>
            <w:gridCol w:w="524"/>
            <w:gridCol w:w="2417"/>
          </w:tblGrid>
        </w:tblGridChange>
      </w:tblGrid>
      <w:tr w:rsidR="002C0B60" w:rsidRPr="002C0B60" w14:paraId="0B446B7E" w14:textId="77777777" w:rsidTr="002C0B60">
        <w:trPr>
          <w:trHeight w:val="1350"/>
          <w:ins w:id="210" w:author="XiaoKun" w:date="2022-06-23T08:23:00Z"/>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B9EE0" w14:textId="77777777" w:rsidR="002C0B60" w:rsidRPr="002C0B60" w:rsidRDefault="002C0B60" w:rsidP="002C0B60">
            <w:pPr>
              <w:widowControl/>
              <w:spacing w:afterLines="0" w:after="0" w:line="240" w:lineRule="auto"/>
              <w:jc w:val="center"/>
              <w:rPr>
                <w:ins w:id="211" w:author="XiaoKun" w:date="2022-06-23T08:23:00Z"/>
                <w:rFonts w:ascii="宋体" w:hAnsi="宋体" w:cs="宋体"/>
                <w:color w:val="000000"/>
                <w:kern w:val="0"/>
                <w:sz w:val="22"/>
                <w:szCs w:val="22"/>
              </w:rPr>
            </w:pPr>
            <w:ins w:id="212" w:author="XiaoKun" w:date="2022-06-23T08:23:00Z">
              <w:r w:rsidRPr="002C0B60">
                <w:rPr>
                  <w:rFonts w:ascii="宋体" w:hAnsi="宋体" w:cs="宋体" w:hint="eastAsia"/>
                  <w:color w:val="000000"/>
                  <w:kern w:val="0"/>
                  <w:sz w:val="22"/>
                  <w:szCs w:val="22"/>
                </w:rPr>
                <w:t xml:space="preserve">　</w:t>
              </w:r>
            </w:ins>
          </w:p>
        </w:tc>
        <w:tc>
          <w:tcPr>
            <w:tcW w:w="0" w:type="auto"/>
            <w:tcBorders>
              <w:top w:val="single" w:sz="4" w:space="0" w:color="auto"/>
              <w:left w:val="nil"/>
              <w:bottom w:val="single" w:sz="4" w:space="0" w:color="auto"/>
              <w:right w:val="single" w:sz="4" w:space="0" w:color="auto"/>
            </w:tcBorders>
            <w:shd w:val="clear" w:color="auto" w:fill="auto"/>
            <w:noWrap/>
            <w:hideMark/>
          </w:tcPr>
          <w:p w14:paraId="261AC441" w14:textId="77777777" w:rsidR="002C0B60" w:rsidRPr="002C0B60" w:rsidRDefault="002C0B60" w:rsidP="002C0B60">
            <w:pPr>
              <w:widowControl/>
              <w:spacing w:afterLines="0" w:after="0" w:line="240" w:lineRule="auto"/>
              <w:jc w:val="center"/>
              <w:rPr>
                <w:ins w:id="213" w:author="XiaoKun" w:date="2022-06-23T08:23:00Z"/>
                <w:rFonts w:ascii="宋体" w:hAnsi="宋体" w:cs="宋体"/>
                <w:color w:val="000000"/>
                <w:kern w:val="0"/>
                <w:sz w:val="22"/>
                <w:szCs w:val="22"/>
              </w:rPr>
            </w:pPr>
            <w:ins w:id="214" w:author="XiaoKun" w:date="2022-06-23T08:23:00Z">
              <w:r w:rsidRPr="002C0B60">
                <w:rPr>
                  <w:rFonts w:ascii="宋体" w:hAnsi="宋体" w:cs="宋体" w:hint="eastAsia"/>
                  <w:color w:val="000000"/>
                  <w:kern w:val="0"/>
                  <w:sz w:val="22"/>
                  <w:szCs w:val="22"/>
                </w:rPr>
                <w:t>机箱</w:t>
              </w:r>
            </w:ins>
          </w:p>
        </w:tc>
        <w:tc>
          <w:tcPr>
            <w:tcW w:w="0" w:type="auto"/>
            <w:tcBorders>
              <w:top w:val="single" w:sz="4" w:space="0" w:color="auto"/>
              <w:left w:val="nil"/>
              <w:bottom w:val="single" w:sz="4" w:space="0" w:color="auto"/>
              <w:right w:val="single" w:sz="4" w:space="0" w:color="auto"/>
            </w:tcBorders>
            <w:shd w:val="clear" w:color="auto" w:fill="auto"/>
            <w:hideMark/>
          </w:tcPr>
          <w:p w14:paraId="6BE7B306" w14:textId="77777777" w:rsidR="002C0B60" w:rsidRPr="002C0B60" w:rsidRDefault="002C0B60" w:rsidP="002C0B60">
            <w:pPr>
              <w:widowControl/>
              <w:spacing w:afterLines="0" w:after="0" w:line="240" w:lineRule="auto"/>
              <w:jc w:val="center"/>
              <w:rPr>
                <w:ins w:id="215" w:author="XiaoKun" w:date="2022-06-23T08:23:00Z"/>
                <w:rFonts w:ascii="等线" w:eastAsia="等线" w:hAnsi="等线" w:cs="宋体"/>
                <w:color w:val="000000"/>
                <w:kern w:val="0"/>
                <w:sz w:val="21"/>
              </w:rPr>
            </w:pPr>
            <w:ins w:id="216" w:author="XiaoKun" w:date="2022-06-23T08:23:00Z">
              <w:r w:rsidRPr="002C0B60">
                <w:rPr>
                  <w:rFonts w:ascii="等线" w:eastAsia="等线" w:hAnsi="等线" w:cs="宋体" w:hint="eastAsia"/>
                  <w:color w:val="000000"/>
                  <w:kern w:val="0"/>
                  <w:sz w:val="21"/>
                </w:rPr>
                <w:t>内置电池</w:t>
              </w:r>
            </w:ins>
          </w:p>
        </w:tc>
        <w:tc>
          <w:tcPr>
            <w:tcW w:w="0" w:type="auto"/>
            <w:tcBorders>
              <w:top w:val="single" w:sz="4" w:space="0" w:color="auto"/>
              <w:left w:val="nil"/>
              <w:bottom w:val="single" w:sz="4" w:space="0" w:color="auto"/>
              <w:right w:val="single" w:sz="4" w:space="0" w:color="auto"/>
            </w:tcBorders>
            <w:shd w:val="clear" w:color="auto" w:fill="auto"/>
            <w:hideMark/>
          </w:tcPr>
          <w:p w14:paraId="32CBDCF9" w14:textId="77777777" w:rsidR="002C0B60" w:rsidRPr="002C0B60" w:rsidRDefault="002C0B60" w:rsidP="002C0B60">
            <w:pPr>
              <w:widowControl/>
              <w:spacing w:afterLines="0" w:after="0" w:line="240" w:lineRule="auto"/>
              <w:jc w:val="center"/>
              <w:rPr>
                <w:ins w:id="217" w:author="XiaoKun" w:date="2022-06-23T08:23:00Z"/>
                <w:rFonts w:ascii="等线" w:eastAsia="等线" w:hAnsi="等线" w:cs="宋体"/>
                <w:color w:val="000000"/>
                <w:kern w:val="0"/>
                <w:sz w:val="21"/>
              </w:rPr>
            </w:pPr>
            <w:ins w:id="218" w:author="XiaoKun" w:date="2022-06-23T08:23:00Z">
              <w:r w:rsidRPr="002C0B60">
                <w:rPr>
                  <w:rFonts w:ascii="等线" w:eastAsia="等线" w:hAnsi="等线" w:cs="宋体" w:hint="eastAsia"/>
                  <w:color w:val="000000"/>
                  <w:kern w:val="0"/>
                  <w:sz w:val="21"/>
                </w:rPr>
                <w:t>输入压力监控</w:t>
              </w:r>
            </w:ins>
          </w:p>
        </w:tc>
        <w:tc>
          <w:tcPr>
            <w:tcW w:w="0" w:type="auto"/>
            <w:tcBorders>
              <w:top w:val="single" w:sz="4" w:space="0" w:color="auto"/>
              <w:left w:val="nil"/>
              <w:bottom w:val="single" w:sz="4" w:space="0" w:color="auto"/>
              <w:right w:val="single" w:sz="4" w:space="0" w:color="auto"/>
            </w:tcBorders>
            <w:shd w:val="clear" w:color="auto" w:fill="auto"/>
            <w:hideMark/>
          </w:tcPr>
          <w:p w14:paraId="51E91698" w14:textId="77777777" w:rsidR="002C0B60" w:rsidRPr="002C0B60" w:rsidRDefault="002C0B60" w:rsidP="002C0B60">
            <w:pPr>
              <w:widowControl/>
              <w:spacing w:afterLines="0" w:after="0" w:line="240" w:lineRule="auto"/>
              <w:jc w:val="center"/>
              <w:rPr>
                <w:ins w:id="219" w:author="XiaoKun" w:date="2022-06-23T08:23:00Z"/>
                <w:rFonts w:ascii="等线" w:eastAsia="等线" w:hAnsi="等线" w:cs="宋体"/>
                <w:color w:val="000000"/>
                <w:kern w:val="0"/>
                <w:sz w:val="21"/>
              </w:rPr>
            </w:pPr>
            <w:ins w:id="220" w:author="XiaoKun" w:date="2022-06-23T08:23:00Z">
              <w:r w:rsidRPr="002C0B60">
                <w:rPr>
                  <w:rFonts w:ascii="等线" w:eastAsia="等线" w:hAnsi="等线" w:cs="宋体" w:hint="eastAsia"/>
                  <w:color w:val="000000"/>
                  <w:kern w:val="0"/>
                  <w:sz w:val="21"/>
                </w:rPr>
                <w:t>混合气体流量控制</w:t>
              </w:r>
            </w:ins>
          </w:p>
        </w:tc>
        <w:tc>
          <w:tcPr>
            <w:tcW w:w="0" w:type="auto"/>
            <w:tcBorders>
              <w:top w:val="single" w:sz="4" w:space="0" w:color="auto"/>
              <w:left w:val="nil"/>
              <w:bottom w:val="single" w:sz="4" w:space="0" w:color="auto"/>
              <w:right w:val="single" w:sz="4" w:space="0" w:color="auto"/>
            </w:tcBorders>
            <w:shd w:val="clear" w:color="auto" w:fill="auto"/>
            <w:hideMark/>
          </w:tcPr>
          <w:p w14:paraId="7614B2C3" w14:textId="77777777" w:rsidR="002C0B60" w:rsidRPr="002C0B60" w:rsidRDefault="002C0B60" w:rsidP="002C0B60">
            <w:pPr>
              <w:widowControl/>
              <w:spacing w:afterLines="0" w:after="0" w:line="240" w:lineRule="auto"/>
              <w:jc w:val="center"/>
              <w:rPr>
                <w:ins w:id="221" w:author="XiaoKun" w:date="2022-06-23T08:23:00Z"/>
                <w:rFonts w:ascii="等线" w:eastAsia="等线" w:hAnsi="等线" w:cs="宋体"/>
                <w:color w:val="000000"/>
                <w:kern w:val="0"/>
                <w:sz w:val="21"/>
              </w:rPr>
            </w:pPr>
            <w:ins w:id="222" w:author="XiaoKun" w:date="2022-06-23T08:23:00Z">
              <w:r w:rsidRPr="002C0B60">
                <w:rPr>
                  <w:rFonts w:ascii="等线" w:eastAsia="等线" w:hAnsi="等线" w:cs="宋体" w:hint="eastAsia"/>
                  <w:color w:val="000000"/>
                  <w:kern w:val="0"/>
                  <w:sz w:val="21"/>
                </w:rPr>
                <w:t>笑气浓度控制</w:t>
              </w:r>
            </w:ins>
          </w:p>
        </w:tc>
        <w:tc>
          <w:tcPr>
            <w:tcW w:w="0" w:type="auto"/>
            <w:tcBorders>
              <w:top w:val="single" w:sz="4" w:space="0" w:color="auto"/>
              <w:left w:val="nil"/>
              <w:bottom w:val="single" w:sz="4" w:space="0" w:color="auto"/>
              <w:right w:val="single" w:sz="4" w:space="0" w:color="auto"/>
            </w:tcBorders>
            <w:shd w:val="clear" w:color="auto" w:fill="auto"/>
            <w:hideMark/>
          </w:tcPr>
          <w:p w14:paraId="131AD21D" w14:textId="77777777" w:rsidR="002C0B60" w:rsidRPr="002C0B60" w:rsidRDefault="002C0B60" w:rsidP="002C0B60">
            <w:pPr>
              <w:widowControl/>
              <w:spacing w:afterLines="0" w:after="0" w:line="240" w:lineRule="auto"/>
              <w:jc w:val="center"/>
              <w:rPr>
                <w:ins w:id="223" w:author="XiaoKun" w:date="2022-06-23T08:23:00Z"/>
                <w:rFonts w:ascii="等线" w:eastAsia="等线" w:hAnsi="等线" w:cs="宋体"/>
                <w:color w:val="000000"/>
                <w:kern w:val="0"/>
                <w:sz w:val="21"/>
              </w:rPr>
            </w:pPr>
            <w:ins w:id="224" w:author="XiaoKun" w:date="2022-06-23T08:23:00Z">
              <w:r w:rsidRPr="002C0B60">
                <w:rPr>
                  <w:rFonts w:ascii="等线" w:eastAsia="等线" w:hAnsi="等线" w:cs="宋体" w:hint="eastAsia"/>
                  <w:color w:val="000000"/>
                  <w:kern w:val="0"/>
                  <w:sz w:val="21"/>
                </w:rPr>
                <w:t>氧浓度监控</w:t>
              </w:r>
            </w:ins>
          </w:p>
        </w:tc>
        <w:tc>
          <w:tcPr>
            <w:tcW w:w="0" w:type="auto"/>
            <w:tcBorders>
              <w:top w:val="single" w:sz="4" w:space="0" w:color="auto"/>
              <w:left w:val="nil"/>
              <w:bottom w:val="single" w:sz="4" w:space="0" w:color="auto"/>
              <w:right w:val="single" w:sz="4" w:space="0" w:color="auto"/>
            </w:tcBorders>
            <w:shd w:val="clear" w:color="auto" w:fill="auto"/>
            <w:hideMark/>
          </w:tcPr>
          <w:p w14:paraId="06FB4BF9" w14:textId="77777777" w:rsidR="002C0B60" w:rsidRPr="002C0B60" w:rsidRDefault="002C0B60" w:rsidP="002C0B60">
            <w:pPr>
              <w:widowControl/>
              <w:spacing w:afterLines="0" w:after="0" w:line="240" w:lineRule="auto"/>
              <w:jc w:val="center"/>
              <w:rPr>
                <w:ins w:id="225" w:author="XiaoKun" w:date="2022-06-23T08:23:00Z"/>
                <w:rFonts w:ascii="等线" w:eastAsia="等线" w:hAnsi="等线" w:cs="宋体"/>
                <w:color w:val="000000"/>
                <w:kern w:val="0"/>
                <w:sz w:val="21"/>
              </w:rPr>
            </w:pPr>
            <w:ins w:id="226" w:author="XiaoKun" w:date="2022-06-23T08:23:00Z">
              <w:r w:rsidRPr="002C0B60">
                <w:rPr>
                  <w:rFonts w:ascii="等线" w:eastAsia="等线" w:hAnsi="等线" w:cs="宋体" w:hint="eastAsia"/>
                  <w:color w:val="000000"/>
                  <w:kern w:val="0"/>
                  <w:sz w:val="21"/>
                </w:rPr>
                <w:t>声光报警</w:t>
              </w:r>
            </w:ins>
          </w:p>
        </w:tc>
        <w:tc>
          <w:tcPr>
            <w:tcW w:w="0" w:type="auto"/>
            <w:tcBorders>
              <w:top w:val="single" w:sz="4" w:space="0" w:color="auto"/>
              <w:left w:val="nil"/>
              <w:bottom w:val="single" w:sz="4" w:space="0" w:color="auto"/>
              <w:right w:val="single" w:sz="4" w:space="0" w:color="auto"/>
            </w:tcBorders>
            <w:shd w:val="clear" w:color="auto" w:fill="auto"/>
            <w:hideMark/>
          </w:tcPr>
          <w:p w14:paraId="719E5417" w14:textId="77777777" w:rsidR="002C0B60" w:rsidRPr="002C0B60" w:rsidRDefault="002C0B60" w:rsidP="002C0B60">
            <w:pPr>
              <w:widowControl/>
              <w:spacing w:afterLines="0" w:after="0" w:line="240" w:lineRule="auto"/>
              <w:jc w:val="center"/>
              <w:rPr>
                <w:ins w:id="227" w:author="XiaoKun" w:date="2022-06-23T08:23:00Z"/>
                <w:rFonts w:ascii="等线" w:eastAsia="等线" w:hAnsi="等线" w:cs="宋体"/>
                <w:color w:val="000000"/>
                <w:kern w:val="0"/>
                <w:sz w:val="21"/>
              </w:rPr>
            </w:pPr>
            <w:ins w:id="228" w:author="XiaoKun" w:date="2022-06-23T08:23:00Z">
              <w:r w:rsidRPr="002C0B60">
                <w:rPr>
                  <w:rFonts w:ascii="等线" w:eastAsia="等线" w:hAnsi="等线" w:cs="宋体" w:hint="eastAsia"/>
                  <w:color w:val="000000"/>
                  <w:kern w:val="0"/>
                  <w:sz w:val="21"/>
                </w:rPr>
                <w:t>快速供氧</w:t>
              </w:r>
            </w:ins>
          </w:p>
        </w:tc>
        <w:tc>
          <w:tcPr>
            <w:tcW w:w="0" w:type="auto"/>
            <w:tcBorders>
              <w:top w:val="single" w:sz="4" w:space="0" w:color="auto"/>
              <w:left w:val="nil"/>
              <w:bottom w:val="single" w:sz="4" w:space="0" w:color="auto"/>
              <w:right w:val="single" w:sz="4" w:space="0" w:color="auto"/>
            </w:tcBorders>
            <w:shd w:val="clear" w:color="auto" w:fill="auto"/>
            <w:hideMark/>
          </w:tcPr>
          <w:p w14:paraId="620CDEE1" w14:textId="77777777" w:rsidR="002C0B60" w:rsidRPr="002C0B60" w:rsidRDefault="002C0B60" w:rsidP="002C0B60">
            <w:pPr>
              <w:widowControl/>
              <w:spacing w:afterLines="0" w:after="0" w:line="240" w:lineRule="auto"/>
              <w:jc w:val="center"/>
              <w:rPr>
                <w:ins w:id="229" w:author="XiaoKun" w:date="2022-06-23T08:23:00Z"/>
                <w:rFonts w:ascii="等线" w:eastAsia="等线" w:hAnsi="等线" w:cs="宋体"/>
                <w:color w:val="000000"/>
                <w:kern w:val="0"/>
                <w:sz w:val="21"/>
              </w:rPr>
            </w:pPr>
            <w:ins w:id="230" w:author="XiaoKun" w:date="2022-06-23T08:23:00Z">
              <w:r w:rsidRPr="002C0B60">
                <w:rPr>
                  <w:rFonts w:ascii="等线" w:eastAsia="等线" w:hAnsi="等线" w:cs="宋体" w:hint="eastAsia"/>
                  <w:color w:val="000000"/>
                  <w:kern w:val="0"/>
                  <w:sz w:val="21"/>
                </w:rPr>
                <w:t>一键纯氧</w:t>
              </w:r>
            </w:ins>
          </w:p>
        </w:tc>
        <w:tc>
          <w:tcPr>
            <w:tcW w:w="0" w:type="auto"/>
            <w:tcBorders>
              <w:top w:val="single" w:sz="4" w:space="0" w:color="auto"/>
              <w:left w:val="nil"/>
              <w:bottom w:val="single" w:sz="4" w:space="0" w:color="auto"/>
              <w:right w:val="single" w:sz="4" w:space="0" w:color="auto"/>
            </w:tcBorders>
            <w:shd w:val="clear" w:color="auto" w:fill="auto"/>
            <w:hideMark/>
          </w:tcPr>
          <w:p w14:paraId="22CF4691" w14:textId="77777777" w:rsidR="002C0B60" w:rsidRPr="002C0B60" w:rsidRDefault="002C0B60" w:rsidP="002C0B60">
            <w:pPr>
              <w:widowControl/>
              <w:spacing w:afterLines="0" w:after="0" w:line="240" w:lineRule="auto"/>
              <w:jc w:val="center"/>
              <w:rPr>
                <w:ins w:id="231" w:author="XiaoKun" w:date="2022-06-23T08:23:00Z"/>
                <w:rFonts w:ascii="等线" w:eastAsia="等线" w:hAnsi="等线" w:cs="宋体"/>
                <w:color w:val="000000"/>
                <w:kern w:val="0"/>
                <w:sz w:val="21"/>
              </w:rPr>
            </w:pPr>
            <w:ins w:id="232" w:author="XiaoKun" w:date="2022-06-23T08:23:00Z">
              <w:r w:rsidRPr="002C0B60">
                <w:rPr>
                  <w:rFonts w:ascii="等线" w:eastAsia="等线" w:hAnsi="等线" w:cs="宋体" w:hint="eastAsia"/>
                  <w:color w:val="000000"/>
                  <w:kern w:val="0"/>
                  <w:sz w:val="21"/>
                </w:rPr>
                <w:t>气道压力波形</w:t>
              </w:r>
            </w:ins>
          </w:p>
        </w:tc>
        <w:tc>
          <w:tcPr>
            <w:tcW w:w="0" w:type="auto"/>
            <w:tcBorders>
              <w:top w:val="single" w:sz="4" w:space="0" w:color="auto"/>
              <w:left w:val="nil"/>
              <w:bottom w:val="single" w:sz="4" w:space="0" w:color="auto"/>
              <w:right w:val="single" w:sz="4" w:space="0" w:color="auto"/>
            </w:tcBorders>
            <w:shd w:val="clear" w:color="auto" w:fill="auto"/>
            <w:hideMark/>
          </w:tcPr>
          <w:p w14:paraId="04D2E094" w14:textId="46A5882E" w:rsidR="002C0B60" w:rsidRPr="002C0B60" w:rsidRDefault="002C0B60" w:rsidP="002C0B60">
            <w:pPr>
              <w:widowControl/>
              <w:spacing w:afterLines="0" w:after="0" w:line="240" w:lineRule="auto"/>
              <w:jc w:val="center"/>
              <w:rPr>
                <w:ins w:id="233" w:author="XiaoKun" w:date="2022-06-23T08:23:00Z"/>
                <w:rFonts w:ascii="等线" w:eastAsia="等线" w:hAnsi="等线" w:cs="宋体"/>
                <w:color w:val="000000"/>
                <w:kern w:val="0"/>
                <w:sz w:val="21"/>
              </w:rPr>
            </w:pPr>
            <w:ins w:id="234" w:author="XiaoKun" w:date="2022-06-23T08:23:00Z">
              <w:r w:rsidRPr="002C0B60">
                <w:rPr>
                  <w:rFonts w:ascii="等线" w:eastAsia="等线" w:hAnsi="等线" w:cs="宋体" w:hint="eastAsia"/>
                  <w:color w:val="000000"/>
                  <w:kern w:val="0"/>
                  <w:sz w:val="21"/>
                </w:rPr>
                <w:t>流量</w:t>
              </w:r>
              <w:r w:rsidRPr="002C0B60">
                <w:rPr>
                  <w:rFonts w:ascii="等线" w:eastAsia="等线" w:hAnsi="等线" w:cs="宋体" w:hint="eastAsia"/>
                  <w:color w:val="000000"/>
                  <w:kern w:val="0"/>
                  <w:sz w:val="21"/>
                </w:rPr>
                <w:br/>
                <w:t>-浓度波形</w:t>
              </w:r>
            </w:ins>
          </w:p>
        </w:tc>
        <w:tc>
          <w:tcPr>
            <w:tcW w:w="0" w:type="auto"/>
            <w:tcBorders>
              <w:top w:val="single" w:sz="4" w:space="0" w:color="auto"/>
              <w:left w:val="nil"/>
              <w:bottom w:val="single" w:sz="4" w:space="0" w:color="auto"/>
              <w:right w:val="single" w:sz="4" w:space="0" w:color="auto"/>
            </w:tcBorders>
            <w:shd w:val="clear" w:color="auto" w:fill="auto"/>
            <w:hideMark/>
          </w:tcPr>
          <w:p w14:paraId="28FE2E36" w14:textId="77777777" w:rsidR="002C0B60" w:rsidRPr="002C0B60" w:rsidRDefault="002C0B60" w:rsidP="002C0B60">
            <w:pPr>
              <w:widowControl/>
              <w:spacing w:afterLines="0" w:after="0" w:line="240" w:lineRule="auto"/>
              <w:jc w:val="center"/>
              <w:rPr>
                <w:ins w:id="235" w:author="XiaoKun" w:date="2022-06-23T08:23:00Z"/>
                <w:rFonts w:ascii="等线" w:eastAsia="等线" w:hAnsi="等线" w:cs="宋体"/>
                <w:color w:val="000000"/>
                <w:kern w:val="0"/>
                <w:sz w:val="21"/>
              </w:rPr>
            </w:pPr>
            <w:ins w:id="236" w:author="XiaoKun" w:date="2022-06-23T08:23:00Z">
              <w:r w:rsidRPr="002C0B60">
                <w:rPr>
                  <w:rFonts w:ascii="等线" w:eastAsia="等线" w:hAnsi="等线" w:cs="宋体" w:hint="eastAsia"/>
                  <w:color w:val="000000"/>
                  <w:kern w:val="0"/>
                  <w:sz w:val="21"/>
                </w:rPr>
                <w:t>显示屏(触摸屏)</w:t>
              </w:r>
            </w:ins>
          </w:p>
        </w:tc>
        <w:tc>
          <w:tcPr>
            <w:tcW w:w="0" w:type="auto"/>
            <w:tcBorders>
              <w:top w:val="single" w:sz="4" w:space="0" w:color="auto"/>
              <w:left w:val="nil"/>
              <w:bottom w:val="single" w:sz="4" w:space="0" w:color="auto"/>
              <w:right w:val="single" w:sz="4" w:space="0" w:color="auto"/>
            </w:tcBorders>
            <w:shd w:val="clear" w:color="auto" w:fill="auto"/>
            <w:hideMark/>
          </w:tcPr>
          <w:p w14:paraId="3A3F9A0B" w14:textId="77777777" w:rsidR="002C0B60" w:rsidRPr="002C0B60" w:rsidRDefault="002C0B60" w:rsidP="002C0B60">
            <w:pPr>
              <w:widowControl/>
              <w:spacing w:afterLines="0" w:after="0" w:line="240" w:lineRule="auto"/>
              <w:jc w:val="center"/>
              <w:rPr>
                <w:ins w:id="237" w:author="XiaoKun" w:date="2022-06-23T08:23:00Z"/>
                <w:rFonts w:ascii="等线" w:eastAsia="等线" w:hAnsi="等线" w:cs="宋体"/>
                <w:color w:val="000000"/>
                <w:kern w:val="0"/>
                <w:sz w:val="21"/>
              </w:rPr>
            </w:pPr>
            <w:ins w:id="238" w:author="XiaoKun" w:date="2022-06-23T08:23:00Z">
              <w:r w:rsidRPr="002C0B60">
                <w:rPr>
                  <w:rFonts w:ascii="等线" w:eastAsia="等线" w:hAnsi="等线" w:cs="宋体" w:hint="eastAsia"/>
                  <w:color w:val="000000"/>
                  <w:kern w:val="0"/>
                  <w:sz w:val="21"/>
                </w:rPr>
                <w:t>血氧/心率监控USB</w:t>
              </w:r>
            </w:ins>
          </w:p>
        </w:tc>
        <w:tc>
          <w:tcPr>
            <w:tcW w:w="0" w:type="auto"/>
            <w:tcBorders>
              <w:top w:val="single" w:sz="4" w:space="0" w:color="auto"/>
              <w:left w:val="nil"/>
              <w:bottom w:val="single" w:sz="4" w:space="0" w:color="auto"/>
              <w:right w:val="single" w:sz="4" w:space="0" w:color="auto"/>
            </w:tcBorders>
            <w:shd w:val="clear" w:color="auto" w:fill="auto"/>
            <w:hideMark/>
          </w:tcPr>
          <w:p w14:paraId="35057C53" w14:textId="77777777" w:rsidR="002C0B60" w:rsidRPr="002C0B60" w:rsidRDefault="002C0B60" w:rsidP="002C0B60">
            <w:pPr>
              <w:widowControl/>
              <w:spacing w:afterLines="0" w:after="0" w:line="240" w:lineRule="auto"/>
              <w:jc w:val="center"/>
              <w:rPr>
                <w:ins w:id="239" w:author="XiaoKun" w:date="2022-06-23T08:23:00Z"/>
                <w:rFonts w:ascii="等线" w:eastAsia="等线" w:hAnsi="等线" w:cs="宋体"/>
                <w:color w:val="000000"/>
                <w:kern w:val="0"/>
                <w:sz w:val="21"/>
              </w:rPr>
            </w:pPr>
            <w:ins w:id="240" w:author="XiaoKun" w:date="2022-06-23T08:23:00Z">
              <w:r w:rsidRPr="002C0B60">
                <w:rPr>
                  <w:rFonts w:ascii="等线" w:eastAsia="等线" w:hAnsi="等线" w:cs="宋体" w:hint="eastAsia"/>
                  <w:color w:val="000000"/>
                  <w:kern w:val="0"/>
                  <w:sz w:val="21"/>
                </w:rPr>
                <w:t>呼末CO2监控（串口）</w:t>
              </w:r>
            </w:ins>
          </w:p>
        </w:tc>
        <w:tc>
          <w:tcPr>
            <w:tcW w:w="0" w:type="auto"/>
            <w:tcBorders>
              <w:top w:val="single" w:sz="4" w:space="0" w:color="auto"/>
              <w:left w:val="nil"/>
              <w:bottom w:val="single" w:sz="4" w:space="0" w:color="auto"/>
              <w:right w:val="single" w:sz="4" w:space="0" w:color="auto"/>
            </w:tcBorders>
            <w:shd w:val="clear" w:color="auto" w:fill="auto"/>
            <w:hideMark/>
          </w:tcPr>
          <w:p w14:paraId="2E7F5E4F" w14:textId="77777777" w:rsidR="002C0B60" w:rsidRPr="002C0B60" w:rsidRDefault="002C0B60" w:rsidP="002C0B60">
            <w:pPr>
              <w:widowControl/>
              <w:spacing w:afterLines="0" w:after="0" w:line="240" w:lineRule="auto"/>
              <w:jc w:val="center"/>
              <w:rPr>
                <w:ins w:id="241" w:author="XiaoKun" w:date="2022-06-23T08:23:00Z"/>
                <w:rFonts w:ascii="等线" w:eastAsia="等线" w:hAnsi="等线" w:cs="宋体"/>
                <w:color w:val="000000"/>
                <w:kern w:val="0"/>
                <w:sz w:val="21"/>
              </w:rPr>
            </w:pPr>
            <w:ins w:id="242" w:author="XiaoKun" w:date="2022-06-23T08:23:00Z">
              <w:r w:rsidRPr="002C0B60">
                <w:rPr>
                  <w:rFonts w:ascii="等线" w:eastAsia="等线" w:hAnsi="等线" w:cs="宋体" w:hint="eastAsia"/>
                  <w:color w:val="000000"/>
                  <w:kern w:val="0"/>
                  <w:sz w:val="21"/>
                </w:rPr>
                <w:t>废气排放装置</w:t>
              </w:r>
            </w:ins>
          </w:p>
        </w:tc>
        <w:tc>
          <w:tcPr>
            <w:tcW w:w="0" w:type="auto"/>
            <w:tcBorders>
              <w:top w:val="single" w:sz="4" w:space="0" w:color="auto"/>
              <w:left w:val="nil"/>
              <w:bottom w:val="single" w:sz="4" w:space="0" w:color="auto"/>
              <w:right w:val="single" w:sz="4" w:space="0" w:color="auto"/>
            </w:tcBorders>
            <w:shd w:val="clear" w:color="auto" w:fill="auto"/>
            <w:hideMark/>
          </w:tcPr>
          <w:p w14:paraId="6751D497" w14:textId="77777777" w:rsidR="002C0B60" w:rsidRPr="002C0B60" w:rsidRDefault="002C0B60" w:rsidP="002C0B60">
            <w:pPr>
              <w:widowControl/>
              <w:spacing w:afterLines="0" w:after="0" w:line="240" w:lineRule="auto"/>
              <w:jc w:val="center"/>
              <w:rPr>
                <w:ins w:id="243" w:author="XiaoKun" w:date="2022-06-23T08:23:00Z"/>
                <w:rFonts w:ascii="等线" w:eastAsia="等线" w:hAnsi="等线" w:cs="宋体"/>
                <w:color w:val="000000"/>
                <w:kern w:val="0"/>
                <w:sz w:val="21"/>
              </w:rPr>
            </w:pPr>
            <w:ins w:id="244" w:author="XiaoKun" w:date="2022-06-23T08:23:00Z">
              <w:r w:rsidRPr="002C0B60">
                <w:rPr>
                  <w:rFonts w:ascii="等线" w:eastAsia="等线" w:hAnsi="等线" w:cs="宋体" w:hint="eastAsia"/>
                  <w:color w:val="000000"/>
                  <w:kern w:val="0"/>
                  <w:sz w:val="21"/>
                </w:rPr>
                <w:t>外置加温加湿装置</w:t>
              </w:r>
            </w:ins>
          </w:p>
        </w:tc>
        <w:tc>
          <w:tcPr>
            <w:tcW w:w="0" w:type="auto"/>
            <w:tcBorders>
              <w:top w:val="single" w:sz="4" w:space="0" w:color="auto"/>
              <w:left w:val="nil"/>
              <w:bottom w:val="single" w:sz="4" w:space="0" w:color="auto"/>
              <w:right w:val="single" w:sz="4" w:space="0" w:color="auto"/>
            </w:tcBorders>
            <w:shd w:val="clear" w:color="auto" w:fill="auto"/>
            <w:hideMark/>
          </w:tcPr>
          <w:p w14:paraId="4955812B" w14:textId="77777777" w:rsidR="002C0B60" w:rsidRPr="002C0B60" w:rsidRDefault="002C0B60" w:rsidP="002C0B60">
            <w:pPr>
              <w:widowControl/>
              <w:spacing w:afterLines="0" w:after="0" w:line="240" w:lineRule="auto"/>
              <w:jc w:val="center"/>
              <w:rPr>
                <w:ins w:id="245" w:author="XiaoKun" w:date="2022-06-23T08:23:00Z"/>
                <w:rFonts w:ascii="等线" w:eastAsia="等线" w:hAnsi="等线" w:cs="宋体"/>
                <w:color w:val="000000"/>
                <w:kern w:val="0"/>
                <w:sz w:val="21"/>
              </w:rPr>
            </w:pPr>
            <w:ins w:id="246" w:author="XiaoKun" w:date="2022-06-23T08:23:00Z">
              <w:r w:rsidRPr="002C0B60">
                <w:rPr>
                  <w:rFonts w:ascii="等线" w:eastAsia="等线" w:hAnsi="等线" w:cs="宋体" w:hint="eastAsia"/>
                  <w:color w:val="000000"/>
                  <w:kern w:val="0"/>
                  <w:sz w:val="21"/>
                </w:rPr>
                <w:t>双屏扩展</w:t>
              </w:r>
            </w:ins>
          </w:p>
        </w:tc>
        <w:tc>
          <w:tcPr>
            <w:tcW w:w="0" w:type="auto"/>
            <w:tcBorders>
              <w:top w:val="single" w:sz="4" w:space="0" w:color="auto"/>
              <w:left w:val="nil"/>
              <w:bottom w:val="single" w:sz="4" w:space="0" w:color="auto"/>
              <w:right w:val="single" w:sz="4" w:space="0" w:color="auto"/>
            </w:tcBorders>
            <w:shd w:val="clear" w:color="auto" w:fill="auto"/>
            <w:hideMark/>
          </w:tcPr>
          <w:p w14:paraId="70492011" w14:textId="77777777" w:rsidR="002C0B60" w:rsidRPr="002C0B60" w:rsidRDefault="002C0B60" w:rsidP="002C0B60">
            <w:pPr>
              <w:widowControl/>
              <w:spacing w:afterLines="0" w:after="0" w:line="240" w:lineRule="auto"/>
              <w:jc w:val="center"/>
              <w:rPr>
                <w:ins w:id="247" w:author="XiaoKun" w:date="2022-06-23T08:23:00Z"/>
                <w:rFonts w:ascii="等线" w:eastAsia="等线" w:hAnsi="等线" w:cs="宋体"/>
                <w:color w:val="000000"/>
                <w:kern w:val="0"/>
                <w:sz w:val="21"/>
              </w:rPr>
            </w:pPr>
            <w:ins w:id="248" w:author="XiaoKun" w:date="2022-06-23T08:23:00Z">
              <w:r w:rsidRPr="002C0B60">
                <w:rPr>
                  <w:rFonts w:ascii="等线" w:eastAsia="等线" w:hAnsi="等线" w:cs="宋体" w:hint="eastAsia"/>
                  <w:color w:val="000000"/>
                  <w:kern w:val="0"/>
                  <w:sz w:val="21"/>
                </w:rPr>
                <w:t>打印功能</w:t>
              </w:r>
            </w:ins>
          </w:p>
        </w:tc>
        <w:tc>
          <w:tcPr>
            <w:tcW w:w="0" w:type="auto"/>
            <w:tcBorders>
              <w:top w:val="single" w:sz="4" w:space="0" w:color="auto"/>
              <w:left w:val="nil"/>
              <w:bottom w:val="single" w:sz="4" w:space="0" w:color="auto"/>
              <w:right w:val="single" w:sz="4" w:space="0" w:color="auto"/>
            </w:tcBorders>
            <w:shd w:val="clear" w:color="auto" w:fill="auto"/>
            <w:hideMark/>
          </w:tcPr>
          <w:p w14:paraId="40601706" w14:textId="77777777" w:rsidR="002C0B60" w:rsidRPr="002C0B60" w:rsidRDefault="002C0B60" w:rsidP="002C0B60">
            <w:pPr>
              <w:widowControl/>
              <w:spacing w:afterLines="0" w:after="0" w:line="240" w:lineRule="auto"/>
              <w:jc w:val="center"/>
              <w:rPr>
                <w:ins w:id="249" w:author="XiaoKun" w:date="2022-06-23T08:23:00Z"/>
                <w:rFonts w:ascii="等线" w:eastAsia="等线" w:hAnsi="等线" w:cs="宋体"/>
                <w:color w:val="000000"/>
                <w:kern w:val="0"/>
                <w:sz w:val="21"/>
              </w:rPr>
            </w:pPr>
            <w:ins w:id="250" w:author="XiaoKun" w:date="2022-06-23T08:23:00Z">
              <w:r w:rsidRPr="002C0B60">
                <w:rPr>
                  <w:rFonts w:ascii="等线" w:eastAsia="等线" w:hAnsi="等线" w:cs="宋体" w:hint="eastAsia"/>
                  <w:color w:val="000000"/>
                  <w:kern w:val="0"/>
                  <w:sz w:val="21"/>
                </w:rPr>
                <w:t>内置存储空间</w:t>
              </w:r>
            </w:ins>
          </w:p>
        </w:tc>
        <w:tc>
          <w:tcPr>
            <w:tcW w:w="0" w:type="auto"/>
            <w:tcBorders>
              <w:top w:val="single" w:sz="4" w:space="0" w:color="auto"/>
              <w:left w:val="nil"/>
              <w:bottom w:val="single" w:sz="4" w:space="0" w:color="auto"/>
              <w:right w:val="single" w:sz="4" w:space="0" w:color="auto"/>
            </w:tcBorders>
            <w:shd w:val="clear" w:color="auto" w:fill="auto"/>
            <w:hideMark/>
          </w:tcPr>
          <w:p w14:paraId="41601BEB" w14:textId="77777777" w:rsidR="002C0B60" w:rsidRPr="002C0B60" w:rsidRDefault="002C0B60" w:rsidP="002C0B60">
            <w:pPr>
              <w:widowControl/>
              <w:spacing w:afterLines="0" w:after="0" w:line="240" w:lineRule="auto"/>
              <w:jc w:val="center"/>
              <w:rPr>
                <w:ins w:id="251" w:author="XiaoKun" w:date="2022-06-23T08:23:00Z"/>
                <w:rFonts w:ascii="等线" w:eastAsia="等线" w:hAnsi="等线" w:cs="宋体"/>
                <w:color w:val="000000"/>
                <w:kern w:val="0"/>
                <w:sz w:val="21"/>
              </w:rPr>
            </w:pPr>
            <w:ins w:id="252" w:author="XiaoKun" w:date="2022-06-23T08:23:00Z">
              <w:r w:rsidRPr="002C0B60">
                <w:rPr>
                  <w:rFonts w:ascii="等线" w:eastAsia="等线" w:hAnsi="等线" w:cs="宋体" w:hint="eastAsia"/>
                  <w:color w:val="000000"/>
                  <w:kern w:val="0"/>
                  <w:sz w:val="21"/>
                </w:rPr>
                <w:t>用户数据保存</w:t>
              </w:r>
            </w:ins>
          </w:p>
        </w:tc>
        <w:tc>
          <w:tcPr>
            <w:tcW w:w="0" w:type="auto"/>
            <w:tcBorders>
              <w:top w:val="single" w:sz="4" w:space="0" w:color="auto"/>
              <w:left w:val="nil"/>
              <w:bottom w:val="single" w:sz="4" w:space="0" w:color="auto"/>
              <w:right w:val="single" w:sz="4" w:space="0" w:color="auto"/>
            </w:tcBorders>
            <w:shd w:val="clear" w:color="auto" w:fill="auto"/>
            <w:hideMark/>
          </w:tcPr>
          <w:p w14:paraId="1F1BDEF0" w14:textId="77777777" w:rsidR="002C0B60" w:rsidRPr="002C0B60" w:rsidRDefault="002C0B60" w:rsidP="002C0B60">
            <w:pPr>
              <w:widowControl/>
              <w:spacing w:afterLines="0" w:after="0" w:line="240" w:lineRule="auto"/>
              <w:jc w:val="center"/>
              <w:rPr>
                <w:ins w:id="253" w:author="XiaoKun" w:date="2022-06-23T08:23:00Z"/>
                <w:rFonts w:ascii="等线" w:eastAsia="等线" w:hAnsi="等线" w:cs="宋体"/>
                <w:color w:val="000000"/>
                <w:kern w:val="0"/>
                <w:sz w:val="21"/>
              </w:rPr>
            </w:pPr>
            <w:ins w:id="254" w:author="XiaoKun" w:date="2022-06-23T08:23:00Z">
              <w:r w:rsidRPr="002C0B60">
                <w:rPr>
                  <w:rFonts w:ascii="等线" w:eastAsia="等线" w:hAnsi="等线" w:cs="宋体" w:hint="eastAsia"/>
                  <w:color w:val="000000"/>
                  <w:kern w:val="0"/>
                  <w:sz w:val="21"/>
                </w:rPr>
                <w:t>用户数据导出</w:t>
              </w:r>
            </w:ins>
          </w:p>
        </w:tc>
      </w:tr>
      <w:tr w:rsidR="002C0B60" w:rsidRPr="002C0B60" w14:paraId="30A946E1" w14:textId="77777777" w:rsidTr="002C0B60">
        <w:trPr>
          <w:trHeight w:val="270"/>
          <w:ins w:id="255"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DC6D21" w14:textId="77777777" w:rsidR="002C0B60" w:rsidRPr="002C0B60" w:rsidRDefault="002C0B60" w:rsidP="002C0B60">
            <w:pPr>
              <w:widowControl/>
              <w:spacing w:afterLines="0" w:after="0" w:line="240" w:lineRule="auto"/>
              <w:rPr>
                <w:ins w:id="256" w:author="XiaoKun" w:date="2022-06-23T08:23:00Z"/>
                <w:rFonts w:ascii="宋体" w:hAnsi="宋体" w:cs="宋体"/>
                <w:b/>
                <w:bCs/>
                <w:color w:val="000000"/>
                <w:kern w:val="0"/>
                <w:sz w:val="22"/>
                <w:szCs w:val="22"/>
              </w:rPr>
            </w:pPr>
            <w:ins w:id="257" w:author="XiaoKun" w:date="2022-06-23T08:23:00Z">
              <w:r w:rsidRPr="002C0B60">
                <w:rPr>
                  <w:rFonts w:ascii="宋体" w:hAnsi="宋体" w:cs="宋体" w:hint="eastAsia"/>
                  <w:b/>
                  <w:bCs/>
                  <w:color w:val="000000"/>
                  <w:kern w:val="0"/>
                  <w:sz w:val="22"/>
                  <w:szCs w:val="22"/>
                </w:rPr>
                <w:t>C100Base</w:t>
              </w:r>
            </w:ins>
          </w:p>
        </w:tc>
        <w:tc>
          <w:tcPr>
            <w:tcW w:w="0" w:type="auto"/>
            <w:tcBorders>
              <w:top w:val="nil"/>
              <w:left w:val="nil"/>
              <w:bottom w:val="single" w:sz="4" w:space="0" w:color="auto"/>
              <w:right w:val="single" w:sz="4" w:space="0" w:color="auto"/>
            </w:tcBorders>
            <w:shd w:val="clear" w:color="auto" w:fill="auto"/>
            <w:noWrap/>
            <w:vAlign w:val="center"/>
            <w:hideMark/>
          </w:tcPr>
          <w:p w14:paraId="55537935" w14:textId="77777777" w:rsidR="002C0B60" w:rsidRPr="002C0B60" w:rsidRDefault="002C0B60" w:rsidP="002C0B60">
            <w:pPr>
              <w:widowControl/>
              <w:spacing w:afterLines="0" w:after="0" w:line="240" w:lineRule="auto"/>
              <w:jc w:val="center"/>
              <w:rPr>
                <w:ins w:id="258" w:author="XiaoKun" w:date="2022-06-23T08:23:00Z"/>
                <w:rFonts w:ascii="宋体" w:hAnsi="宋体" w:cs="宋体"/>
                <w:b/>
                <w:bCs/>
                <w:color w:val="000000"/>
                <w:kern w:val="0"/>
                <w:sz w:val="22"/>
                <w:szCs w:val="22"/>
              </w:rPr>
            </w:pPr>
            <w:ins w:id="25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7E5DC782" w14:textId="77777777" w:rsidR="002C0B60" w:rsidRPr="002C0B60" w:rsidRDefault="002C0B60" w:rsidP="002C0B60">
            <w:pPr>
              <w:widowControl/>
              <w:spacing w:afterLines="0" w:after="0" w:line="240" w:lineRule="auto"/>
              <w:jc w:val="center"/>
              <w:rPr>
                <w:ins w:id="260" w:author="XiaoKun" w:date="2022-06-23T08:23:00Z"/>
                <w:rFonts w:ascii="等线" w:eastAsia="等线" w:hAnsi="等线" w:cs="宋体"/>
                <w:color w:val="000000"/>
                <w:kern w:val="0"/>
                <w:sz w:val="21"/>
              </w:rPr>
            </w:pPr>
            <w:ins w:id="26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EBBBD96" w14:textId="77777777" w:rsidR="002C0B60" w:rsidRPr="002C0B60" w:rsidRDefault="002C0B60" w:rsidP="002C0B60">
            <w:pPr>
              <w:widowControl/>
              <w:spacing w:afterLines="0" w:after="0" w:line="240" w:lineRule="auto"/>
              <w:jc w:val="center"/>
              <w:rPr>
                <w:ins w:id="262" w:author="XiaoKun" w:date="2022-06-23T08:23:00Z"/>
                <w:rFonts w:ascii="等线" w:eastAsia="等线" w:hAnsi="等线" w:cs="宋体"/>
                <w:color w:val="000000"/>
                <w:kern w:val="0"/>
                <w:sz w:val="21"/>
              </w:rPr>
            </w:pPr>
            <w:ins w:id="26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3650AF8" w14:textId="77777777" w:rsidR="002C0B60" w:rsidRPr="002C0B60" w:rsidRDefault="002C0B60" w:rsidP="002C0B60">
            <w:pPr>
              <w:widowControl/>
              <w:spacing w:afterLines="0" w:after="0" w:line="240" w:lineRule="auto"/>
              <w:jc w:val="center"/>
              <w:rPr>
                <w:ins w:id="264" w:author="XiaoKun" w:date="2022-06-23T08:23:00Z"/>
                <w:rFonts w:ascii="等线" w:eastAsia="等线" w:hAnsi="等线" w:cs="宋体"/>
                <w:color w:val="000000"/>
                <w:kern w:val="0"/>
                <w:sz w:val="21"/>
              </w:rPr>
            </w:pPr>
            <w:ins w:id="26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662A017" w14:textId="77777777" w:rsidR="002C0B60" w:rsidRPr="002C0B60" w:rsidRDefault="002C0B60" w:rsidP="002C0B60">
            <w:pPr>
              <w:widowControl/>
              <w:spacing w:afterLines="0" w:after="0" w:line="240" w:lineRule="auto"/>
              <w:jc w:val="center"/>
              <w:rPr>
                <w:ins w:id="266" w:author="XiaoKun" w:date="2022-06-23T08:23:00Z"/>
                <w:rFonts w:ascii="等线" w:eastAsia="等线" w:hAnsi="等线" w:cs="宋体"/>
                <w:color w:val="000000"/>
                <w:kern w:val="0"/>
                <w:sz w:val="21"/>
              </w:rPr>
            </w:pPr>
            <w:ins w:id="26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0A45D95" w14:textId="77777777" w:rsidR="002C0B60" w:rsidRPr="002C0B60" w:rsidRDefault="002C0B60" w:rsidP="002C0B60">
            <w:pPr>
              <w:widowControl/>
              <w:spacing w:afterLines="0" w:after="0" w:line="240" w:lineRule="auto"/>
              <w:jc w:val="center"/>
              <w:rPr>
                <w:ins w:id="268" w:author="XiaoKun" w:date="2022-06-23T08:23:00Z"/>
                <w:rFonts w:ascii="等线" w:eastAsia="等线" w:hAnsi="等线" w:cs="宋体"/>
                <w:color w:val="000000"/>
                <w:kern w:val="0"/>
                <w:sz w:val="21"/>
              </w:rPr>
            </w:pPr>
            <w:ins w:id="269"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CA7050E" w14:textId="77777777" w:rsidR="002C0B60" w:rsidRPr="002C0B60" w:rsidRDefault="002C0B60" w:rsidP="002C0B60">
            <w:pPr>
              <w:widowControl/>
              <w:spacing w:afterLines="0" w:after="0" w:line="240" w:lineRule="auto"/>
              <w:jc w:val="center"/>
              <w:rPr>
                <w:ins w:id="270" w:author="XiaoKun" w:date="2022-06-23T08:23:00Z"/>
                <w:rFonts w:ascii="等线" w:eastAsia="等线" w:hAnsi="等线" w:cs="宋体"/>
                <w:color w:val="000000"/>
                <w:kern w:val="0"/>
                <w:sz w:val="21"/>
              </w:rPr>
            </w:pPr>
            <w:ins w:id="27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E79C174" w14:textId="77777777" w:rsidR="002C0B60" w:rsidRPr="002C0B60" w:rsidRDefault="002C0B60" w:rsidP="002C0B60">
            <w:pPr>
              <w:widowControl/>
              <w:spacing w:afterLines="0" w:after="0" w:line="240" w:lineRule="auto"/>
              <w:jc w:val="center"/>
              <w:rPr>
                <w:ins w:id="272" w:author="XiaoKun" w:date="2022-06-23T08:23:00Z"/>
                <w:rFonts w:ascii="等线" w:eastAsia="等线" w:hAnsi="等线" w:cs="宋体"/>
                <w:color w:val="000000"/>
                <w:kern w:val="0"/>
                <w:sz w:val="21"/>
              </w:rPr>
            </w:pPr>
            <w:ins w:id="27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FFF5109" w14:textId="77777777" w:rsidR="002C0B60" w:rsidRPr="002C0B60" w:rsidRDefault="002C0B60" w:rsidP="002C0B60">
            <w:pPr>
              <w:widowControl/>
              <w:spacing w:afterLines="0" w:after="0" w:line="240" w:lineRule="auto"/>
              <w:jc w:val="center"/>
              <w:rPr>
                <w:ins w:id="274" w:author="XiaoKun" w:date="2022-06-23T08:23:00Z"/>
                <w:rFonts w:ascii="等线" w:eastAsia="等线" w:hAnsi="等线" w:cs="宋体"/>
                <w:color w:val="000000"/>
                <w:kern w:val="0"/>
                <w:sz w:val="21"/>
              </w:rPr>
            </w:pPr>
            <w:ins w:id="27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0D4B490" w14:textId="77777777" w:rsidR="002C0B60" w:rsidRPr="002C0B60" w:rsidRDefault="002C0B60" w:rsidP="002C0B60">
            <w:pPr>
              <w:widowControl/>
              <w:spacing w:afterLines="0" w:after="0" w:line="240" w:lineRule="auto"/>
              <w:jc w:val="center"/>
              <w:rPr>
                <w:ins w:id="276" w:author="XiaoKun" w:date="2022-06-23T08:23:00Z"/>
                <w:rFonts w:ascii="宋体" w:hAnsi="宋体" w:cs="宋体"/>
                <w:b/>
                <w:bCs/>
                <w:color w:val="000000"/>
                <w:kern w:val="0"/>
                <w:sz w:val="22"/>
                <w:szCs w:val="22"/>
              </w:rPr>
            </w:pPr>
            <w:ins w:id="27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5B1FE089" w14:textId="77777777" w:rsidR="002C0B60" w:rsidRPr="002C0B60" w:rsidRDefault="002C0B60" w:rsidP="002C0B60">
            <w:pPr>
              <w:widowControl/>
              <w:spacing w:afterLines="0" w:after="0" w:line="240" w:lineRule="auto"/>
              <w:jc w:val="center"/>
              <w:rPr>
                <w:ins w:id="278" w:author="XiaoKun" w:date="2022-06-23T08:23:00Z"/>
                <w:rFonts w:ascii="宋体" w:hAnsi="宋体" w:cs="宋体"/>
                <w:b/>
                <w:bCs/>
                <w:color w:val="000000"/>
                <w:kern w:val="0"/>
                <w:sz w:val="22"/>
                <w:szCs w:val="22"/>
              </w:rPr>
            </w:pPr>
            <w:ins w:id="27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70F5DB02" w14:textId="77777777" w:rsidR="002C0B60" w:rsidRPr="002C0B60" w:rsidRDefault="002C0B60" w:rsidP="002C0B60">
            <w:pPr>
              <w:widowControl/>
              <w:spacing w:afterLines="0" w:after="0" w:line="240" w:lineRule="auto"/>
              <w:jc w:val="center"/>
              <w:rPr>
                <w:ins w:id="280" w:author="XiaoKun" w:date="2022-06-23T08:23:00Z"/>
                <w:rFonts w:ascii="等线" w:eastAsia="等线" w:hAnsi="等线" w:cs="宋体"/>
                <w:color w:val="000000"/>
                <w:kern w:val="0"/>
                <w:sz w:val="21"/>
              </w:rPr>
            </w:pPr>
            <w:ins w:id="281" w:author="XiaoKun" w:date="2022-06-23T08:23:00Z">
              <w:r w:rsidRPr="002C0B60">
                <w:rPr>
                  <w:rFonts w:ascii="等线" w:eastAsia="等线" w:hAnsi="等线" w:cs="宋体" w:hint="eastAsia"/>
                  <w:color w:val="000000"/>
                  <w:kern w:val="0"/>
                  <w:sz w:val="21"/>
                </w:rPr>
                <w:t>7</w:t>
              </w:r>
            </w:ins>
          </w:p>
        </w:tc>
        <w:tc>
          <w:tcPr>
            <w:tcW w:w="0" w:type="auto"/>
            <w:tcBorders>
              <w:top w:val="nil"/>
              <w:left w:val="nil"/>
              <w:bottom w:val="single" w:sz="4" w:space="0" w:color="auto"/>
              <w:right w:val="single" w:sz="4" w:space="0" w:color="auto"/>
            </w:tcBorders>
            <w:shd w:val="clear" w:color="auto" w:fill="auto"/>
            <w:noWrap/>
            <w:vAlign w:val="center"/>
            <w:hideMark/>
          </w:tcPr>
          <w:p w14:paraId="22DFC381" w14:textId="77777777" w:rsidR="002C0B60" w:rsidRPr="002C0B60" w:rsidRDefault="002C0B60" w:rsidP="002C0B60">
            <w:pPr>
              <w:widowControl/>
              <w:spacing w:afterLines="0" w:after="0" w:line="240" w:lineRule="auto"/>
              <w:jc w:val="center"/>
              <w:rPr>
                <w:ins w:id="282" w:author="XiaoKun" w:date="2022-06-23T08:23:00Z"/>
                <w:rFonts w:ascii="宋体" w:hAnsi="宋体" w:cs="宋体"/>
                <w:b/>
                <w:bCs/>
                <w:color w:val="000000"/>
                <w:kern w:val="0"/>
                <w:sz w:val="22"/>
                <w:szCs w:val="22"/>
              </w:rPr>
            </w:pPr>
            <w:ins w:id="28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D5BF55D" w14:textId="77777777" w:rsidR="002C0B60" w:rsidRPr="002C0B60" w:rsidRDefault="002C0B60" w:rsidP="002C0B60">
            <w:pPr>
              <w:widowControl/>
              <w:spacing w:afterLines="0" w:after="0" w:line="240" w:lineRule="auto"/>
              <w:jc w:val="center"/>
              <w:rPr>
                <w:ins w:id="284" w:author="XiaoKun" w:date="2022-06-23T08:23:00Z"/>
                <w:rFonts w:ascii="宋体" w:hAnsi="宋体" w:cs="宋体"/>
                <w:b/>
                <w:bCs/>
                <w:color w:val="000000"/>
                <w:kern w:val="0"/>
                <w:sz w:val="22"/>
                <w:szCs w:val="22"/>
              </w:rPr>
            </w:pPr>
            <w:ins w:id="285"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BE0F841" w14:textId="77777777" w:rsidR="002C0B60" w:rsidRPr="002C0B60" w:rsidRDefault="002C0B60" w:rsidP="002C0B60">
            <w:pPr>
              <w:widowControl/>
              <w:spacing w:afterLines="0" w:after="0" w:line="240" w:lineRule="auto"/>
              <w:jc w:val="center"/>
              <w:rPr>
                <w:ins w:id="286" w:author="XiaoKun" w:date="2022-06-23T08:23:00Z"/>
                <w:rFonts w:ascii="宋体" w:hAnsi="宋体" w:cs="宋体"/>
                <w:b/>
                <w:bCs/>
                <w:color w:val="000000"/>
                <w:kern w:val="0"/>
                <w:sz w:val="22"/>
                <w:szCs w:val="22"/>
              </w:rPr>
            </w:pPr>
            <w:ins w:id="28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0A0BF0A" w14:textId="77777777" w:rsidR="002C0B60" w:rsidRPr="002C0B60" w:rsidRDefault="002C0B60" w:rsidP="002C0B60">
            <w:pPr>
              <w:widowControl/>
              <w:spacing w:afterLines="0" w:after="0" w:line="240" w:lineRule="auto"/>
              <w:jc w:val="center"/>
              <w:rPr>
                <w:ins w:id="288" w:author="XiaoKun" w:date="2022-06-23T08:23:00Z"/>
                <w:rFonts w:ascii="宋体" w:hAnsi="宋体" w:cs="宋体"/>
                <w:b/>
                <w:bCs/>
                <w:color w:val="000000"/>
                <w:kern w:val="0"/>
                <w:sz w:val="22"/>
                <w:szCs w:val="22"/>
              </w:rPr>
            </w:pPr>
            <w:ins w:id="28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1CDABEB" w14:textId="77777777" w:rsidR="002C0B60" w:rsidRPr="002C0B60" w:rsidRDefault="002C0B60" w:rsidP="002C0B60">
            <w:pPr>
              <w:widowControl/>
              <w:spacing w:afterLines="0" w:after="0" w:line="240" w:lineRule="auto"/>
              <w:jc w:val="center"/>
              <w:rPr>
                <w:ins w:id="290" w:author="XiaoKun" w:date="2022-06-23T08:23:00Z"/>
                <w:rFonts w:ascii="宋体" w:hAnsi="宋体" w:cs="宋体"/>
                <w:b/>
                <w:bCs/>
                <w:color w:val="000000"/>
                <w:kern w:val="0"/>
                <w:sz w:val="22"/>
                <w:szCs w:val="22"/>
              </w:rPr>
            </w:pPr>
            <w:ins w:id="291"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A48FC36" w14:textId="77777777" w:rsidR="002C0B60" w:rsidRPr="002C0B60" w:rsidRDefault="002C0B60" w:rsidP="002C0B60">
            <w:pPr>
              <w:widowControl/>
              <w:spacing w:afterLines="0" w:after="0" w:line="240" w:lineRule="auto"/>
              <w:jc w:val="center"/>
              <w:rPr>
                <w:ins w:id="292" w:author="XiaoKun" w:date="2022-06-23T08:23:00Z"/>
                <w:rFonts w:ascii="宋体" w:hAnsi="宋体" w:cs="宋体"/>
                <w:b/>
                <w:bCs/>
                <w:color w:val="000000"/>
                <w:kern w:val="0"/>
                <w:sz w:val="22"/>
                <w:szCs w:val="22"/>
              </w:rPr>
            </w:pPr>
            <w:ins w:id="29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D00730B" w14:textId="77777777" w:rsidR="002C0B60" w:rsidRPr="002C0B60" w:rsidRDefault="002C0B60" w:rsidP="002C0B60">
            <w:pPr>
              <w:widowControl/>
              <w:spacing w:afterLines="0" w:after="0" w:line="240" w:lineRule="auto"/>
              <w:jc w:val="center"/>
              <w:rPr>
                <w:ins w:id="294" w:author="XiaoKun" w:date="2022-06-23T08:23:00Z"/>
                <w:rFonts w:ascii="宋体" w:hAnsi="宋体" w:cs="宋体"/>
                <w:b/>
                <w:bCs/>
                <w:color w:val="000000"/>
                <w:kern w:val="0"/>
                <w:sz w:val="22"/>
                <w:szCs w:val="22"/>
              </w:rPr>
            </w:pPr>
            <w:ins w:id="295" w:author="XiaoKun" w:date="2022-06-23T08:23:00Z">
              <w:r w:rsidRPr="002C0B60">
                <w:rPr>
                  <w:rFonts w:ascii="宋体" w:hAnsi="宋体" w:cs="宋体" w:hint="eastAsia"/>
                  <w:b/>
                  <w:bCs/>
                  <w:color w:val="000000"/>
                  <w:kern w:val="0"/>
                  <w:sz w:val="22"/>
                  <w:szCs w:val="22"/>
                </w:rPr>
                <w:t>8G</w:t>
              </w:r>
            </w:ins>
          </w:p>
        </w:tc>
        <w:tc>
          <w:tcPr>
            <w:tcW w:w="0" w:type="auto"/>
            <w:tcBorders>
              <w:top w:val="nil"/>
              <w:left w:val="nil"/>
              <w:bottom w:val="single" w:sz="4" w:space="0" w:color="auto"/>
              <w:right w:val="single" w:sz="4" w:space="0" w:color="auto"/>
            </w:tcBorders>
            <w:shd w:val="clear" w:color="auto" w:fill="auto"/>
            <w:noWrap/>
            <w:vAlign w:val="center"/>
            <w:hideMark/>
          </w:tcPr>
          <w:p w14:paraId="454A4C28" w14:textId="77777777" w:rsidR="002C0B60" w:rsidRPr="002C0B60" w:rsidRDefault="002C0B60" w:rsidP="002C0B60">
            <w:pPr>
              <w:widowControl/>
              <w:spacing w:afterLines="0" w:after="0" w:line="240" w:lineRule="auto"/>
              <w:jc w:val="center"/>
              <w:rPr>
                <w:ins w:id="296" w:author="XiaoKun" w:date="2022-06-23T08:23:00Z"/>
                <w:rFonts w:ascii="宋体" w:hAnsi="宋体" w:cs="宋体"/>
                <w:b/>
                <w:bCs/>
                <w:color w:val="000000"/>
                <w:kern w:val="0"/>
                <w:sz w:val="22"/>
                <w:szCs w:val="22"/>
              </w:rPr>
            </w:pPr>
            <w:ins w:id="29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E586862" w14:textId="77777777" w:rsidR="002C0B60" w:rsidRPr="002C0B60" w:rsidRDefault="002C0B60" w:rsidP="002C0B60">
            <w:pPr>
              <w:widowControl/>
              <w:spacing w:afterLines="0" w:after="0" w:line="240" w:lineRule="auto"/>
              <w:jc w:val="center"/>
              <w:rPr>
                <w:ins w:id="298" w:author="XiaoKun" w:date="2022-06-23T08:23:00Z"/>
                <w:rFonts w:ascii="宋体" w:hAnsi="宋体" w:cs="宋体"/>
                <w:b/>
                <w:bCs/>
                <w:color w:val="000000"/>
                <w:kern w:val="0"/>
                <w:sz w:val="22"/>
                <w:szCs w:val="22"/>
              </w:rPr>
            </w:pPr>
            <w:ins w:id="299" w:author="XiaoKun" w:date="2022-06-23T08:23:00Z">
              <w:r w:rsidRPr="002C0B60">
                <w:rPr>
                  <w:rFonts w:ascii="宋体" w:hAnsi="宋体" w:cs="宋体" w:hint="eastAsia"/>
                  <w:b/>
                  <w:bCs/>
                  <w:color w:val="000000"/>
                  <w:kern w:val="0"/>
                  <w:sz w:val="22"/>
                  <w:szCs w:val="22"/>
                </w:rPr>
                <w:t>×</w:t>
              </w:r>
            </w:ins>
          </w:p>
        </w:tc>
      </w:tr>
      <w:tr w:rsidR="002C0B60" w:rsidRPr="002C0B60" w14:paraId="7F12E5FF" w14:textId="77777777" w:rsidTr="002C0B60">
        <w:trPr>
          <w:trHeight w:val="270"/>
          <w:ins w:id="300"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10DFF5" w14:textId="77777777" w:rsidR="002C0B60" w:rsidRPr="002C0B60" w:rsidRDefault="002C0B60" w:rsidP="002C0B60">
            <w:pPr>
              <w:widowControl/>
              <w:spacing w:afterLines="0" w:after="0" w:line="240" w:lineRule="auto"/>
              <w:rPr>
                <w:ins w:id="301" w:author="XiaoKun" w:date="2022-06-23T08:23:00Z"/>
                <w:rFonts w:ascii="宋体" w:hAnsi="宋体" w:cs="宋体"/>
                <w:b/>
                <w:bCs/>
                <w:color w:val="000000"/>
                <w:kern w:val="0"/>
                <w:sz w:val="22"/>
                <w:szCs w:val="22"/>
              </w:rPr>
            </w:pPr>
            <w:ins w:id="302" w:author="XiaoKun" w:date="2022-06-23T08:23:00Z">
              <w:r w:rsidRPr="002C0B60">
                <w:rPr>
                  <w:rFonts w:ascii="宋体" w:hAnsi="宋体" w:cs="宋体" w:hint="eastAsia"/>
                  <w:b/>
                  <w:bCs/>
                  <w:color w:val="000000"/>
                  <w:kern w:val="0"/>
                  <w:sz w:val="22"/>
                  <w:szCs w:val="22"/>
                </w:rPr>
                <w:t>C100Pro</w:t>
              </w:r>
            </w:ins>
          </w:p>
        </w:tc>
        <w:tc>
          <w:tcPr>
            <w:tcW w:w="0" w:type="auto"/>
            <w:tcBorders>
              <w:top w:val="nil"/>
              <w:left w:val="nil"/>
              <w:bottom w:val="single" w:sz="4" w:space="0" w:color="auto"/>
              <w:right w:val="single" w:sz="4" w:space="0" w:color="auto"/>
            </w:tcBorders>
            <w:shd w:val="clear" w:color="auto" w:fill="auto"/>
            <w:noWrap/>
            <w:vAlign w:val="center"/>
            <w:hideMark/>
          </w:tcPr>
          <w:p w14:paraId="476C9903" w14:textId="77777777" w:rsidR="002C0B60" w:rsidRPr="002C0B60" w:rsidRDefault="002C0B60" w:rsidP="002C0B60">
            <w:pPr>
              <w:widowControl/>
              <w:spacing w:afterLines="0" w:after="0" w:line="240" w:lineRule="auto"/>
              <w:jc w:val="center"/>
              <w:rPr>
                <w:ins w:id="303" w:author="XiaoKun" w:date="2022-06-23T08:23:00Z"/>
                <w:rFonts w:ascii="宋体" w:hAnsi="宋体" w:cs="宋体"/>
                <w:b/>
                <w:bCs/>
                <w:color w:val="000000"/>
                <w:kern w:val="0"/>
                <w:sz w:val="22"/>
                <w:szCs w:val="22"/>
              </w:rPr>
            </w:pPr>
            <w:ins w:id="30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2C36EE38" w14:textId="77777777" w:rsidR="002C0B60" w:rsidRPr="002C0B60" w:rsidRDefault="002C0B60" w:rsidP="002C0B60">
            <w:pPr>
              <w:widowControl/>
              <w:spacing w:afterLines="0" w:after="0" w:line="240" w:lineRule="auto"/>
              <w:jc w:val="center"/>
              <w:rPr>
                <w:ins w:id="305" w:author="XiaoKun" w:date="2022-06-23T08:23:00Z"/>
                <w:rFonts w:ascii="等线" w:eastAsia="等线" w:hAnsi="等线" w:cs="宋体"/>
                <w:color w:val="000000"/>
                <w:kern w:val="0"/>
                <w:sz w:val="21"/>
              </w:rPr>
            </w:pPr>
            <w:ins w:id="30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25DA3EC" w14:textId="77777777" w:rsidR="002C0B60" w:rsidRPr="002C0B60" w:rsidRDefault="002C0B60" w:rsidP="002C0B60">
            <w:pPr>
              <w:widowControl/>
              <w:spacing w:afterLines="0" w:after="0" w:line="240" w:lineRule="auto"/>
              <w:jc w:val="center"/>
              <w:rPr>
                <w:ins w:id="307" w:author="XiaoKun" w:date="2022-06-23T08:23:00Z"/>
                <w:rFonts w:ascii="等线" w:eastAsia="等线" w:hAnsi="等线" w:cs="宋体"/>
                <w:color w:val="000000"/>
                <w:kern w:val="0"/>
                <w:sz w:val="21"/>
              </w:rPr>
            </w:pPr>
            <w:ins w:id="30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D667CCF" w14:textId="77777777" w:rsidR="002C0B60" w:rsidRPr="002C0B60" w:rsidRDefault="002C0B60" w:rsidP="002C0B60">
            <w:pPr>
              <w:widowControl/>
              <w:spacing w:afterLines="0" w:after="0" w:line="240" w:lineRule="auto"/>
              <w:jc w:val="center"/>
              <w:rPr>
                <w:ins w:id="309" w:author="XiaoKun" w:date="2022-06-23T08:23:00Z"/>
                <w:rFonts w:ascii="等线" w:eastAsia="等线" w:hAnsi="等线" w:cs="宋体"/>
                <w:color w:val="000000"/>
                <w:kern w:val="0"/>
                <w:sz w:val="21"/>
              </w:rPr>
            </w:pPr>
            <w:ins w:id="31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FCEF681" w14:textId="77777777" w:rsidR="002C0B60" w:rsidRPr="002C0B60" w:rsidRDefault="002C0B60" w:rsidP="002C0B60">
            <w:pPr>
              <w:widowControl/>
              <w:spacing w:afterLines="0" w:after="0" w:line="240" w:lineRule="auto"/>
              <w:jc w:val="center"/>
              <w:rPr>
                <w:ins w:id="311" w:author="XiaoKun" w:date="2022-06-23T08:23:00Z"/>
                <w:rFonts w:ascii="等线" w:eastAsia="等线" w:hAnsi="等线" w:cs="宋体"/>
                <w:color w:val="000000"/>
                <w:kern w:val="0"/>
                <w:sz w:val="21"/>
              </w:rPr>
            </w:pPr>
            <w:ins w:id="312"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1D37C85" w14:textId="77777777" w:rsidR="002C0B60" w:rsidRPr="002C0B60" w:rsidRDefault="002C0B60" w:rsidP="002C0B60">
            <w:pPr>
              <w:widowControl/>
              <w:spacing w:afterLines="0" w:after="0" w:line="240" w:lineRule="auto"/>
              <w:jc w:val="center"/>
              <w:rPr>
                <w:ins w:id="313" w:author="XiaoKun" w:date="2022-06-23T08:23:00Z"/>
                <w:rFonts w:ascii="等线" w:eastAsia="等线" w:hAnsi="等线" w:cs="宋体"/>
                <w:color w:val="000000"/>
                <w:kern w:val="0"/>
                <w:sz w:val="21"/>
              </w:rPr>
            </w:pPr>
            <w:ins w:id="314"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95CC2FE" w14:textId="77777777" w:rsidR="002C0B60" w:rsidRPr="002C0B60" w:rsidRDefault="002C0B60" w:rsidP="002C0B60">
            <w:pPr>
              <w:widowControl/>
              <w:spacing w:afterLines="0" w:after="0" w:line="240" w:lineRule="auto"/>
              <w:jc w:val="center"/>
              <w:rPr>
                <w:ins w:id="315" w:author="XiaoKun" w:date="2022-06-23T08:23:00Z"/>
                <w:rFonts w:ascii="等线" w:eastAsia="等线" w:hAnsi="等线" w:cs="宋体"/>
                <w:color w:val="000000"/>
                <w:kern w:val="0"/>
                <w:sz w:val="21"/>
              </w:rPr>
            </w:pPr>
            <w:ins w:id="31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6B191D1" w14:textId="77777777" w:rsidR="002C0B60" w:rsidRPr="002C0B60" w:rsidRDefault="002C0B60" w:rsidP="002C0B60">
            <w:pPr>
              <w:widowControl/>
              <w:spacing w:afterLines="0" w:after="0" w:line="240" w:lineRule="auto"/>
              <w:jc w:val="center"/>
              <w:rPr>
                <w:ins w:id="317" w:author="XiaoKun" w:date="2022-06-23T08:23:00Z"/>
                <w:rFonts w:ascii="等线" w:eastAsia="等线" w:hAnsi="等线" w:cs="宋体"/>
                <w:color w:val="000000"/>
                <w:kern w:val="0"/>
                <w:sz w:val="21"/>
              </w:rPr>
            </w:pPr>
            <w:ins w:id="31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533EF65" w14:textId="77777777" w:rsidR="002C0B60" w:rsidRPr="002C0B60" w:rsidRDefault="002C0B60" w:rsidP="002C0B60">
            <w:pPr>
              <w:widowControl/>
              <w:spacing w:afterLines="0" w:after="0" w:line="240" w:lineRule="auto"/>
              <w:jc w:val="center"/>
              <w:rPr>
                <w:ins w:id="319" w:author="XiaoKun" w:date="2022-06-23T08:23:00Z"/>
                <w:rFonts w:ascii="等线" w:eastAsia="等线" w:hAnsi="等线" w:cs="宋体"/>
                <w:color w:val="000000"/>
                <w:kern w:val="0"/>
                <w:sz w:val="21"/>
              </w:rPr>
            </w:pPr>
            <w:ins w:id="32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473C1E6" w14:textId="77777777" w:rsidR="002C0B60" w:rsidRPr="002C0B60" w:rsidRDefault="002C0B60" w:rsidP="002C0B60">
            <w:pPr>
              <w:widowControl/>
              <w:spacing w:afterLines="0" w:after="0" w:line="240" w:lineRule="auto"/>
              <w:jc w:val="center"/>
              <w:rPr>
                <w:ins w:id="321" w:author="XiaoKun" w:date="2022-06-23T08:23:00Z"/>
                <w:rFonts w:ascii="宋体" w:hAnsi="宋体" w:cs="宋体"/>
                <w:b/>
                <w:bCs/>
                <w:color w:val="000000"/>
                <w:kern w:val="0"/>
                <w:sz w:val="22"/>
                <w:szCs w:val="22"/>
              </w:rPr>
            </w:pPr>
            <w:ins w:id="32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7E23D9D" w14:textId="77777777" w:rsidR="002C0B60" w:rsidRPr="002C0B60" w:rsidRDefault="002C0B60" w:rsidP="002C0B60">
            <w:pPr>
              <w:widowControl/>
              <w:spacing w:afterLines="0" w:after="0" w:line="240" w:lineRule="auto"/>
              <w:jc w:val="center"/>
              <w:rPr>
                <w:ins w:id="323" w:author="XiaoKun" w:date="2022-06-23T08:23:00Z"/>
                <w:rFonts w:ascii="宋体" w:hAnsi="宋体" w:cs="宋体"/>
                <w:b/>
                <w:bCs/>
                <w:color w:val="000000"/>
                <w:kern w:val="0"/>
                <w:sz w:val="22"/>
                <w:szCs w:val="22"/>
              </w:rPr>
            </w:pPr>
            <w:ins w:id="32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6D629E8D" w14:textId="77777777" w:rsidR="002C0B60" w:rsidRPr="002C0B60" w:rsidRDefault="002C0B60" w:rsidP="002C0B60">
            <w:pPr>
              <w:widowControl/>
              <w:spacing w:afterLines="0" w:after="0" w:line="240" w:lineRule="auto"/>
              <w:jc w:val="center"/>
              <w:rPr>
                <w:ins w:id="325" w:author="XiaoKun" w:date="2022-06-23T08:23:00Z"/>
                <w:rFonts w:ascii="等线" w:eastAsia="等线" w:hAnsi="等线" w:cs="宋体"/>
                <w:color w:val="000000"/>
                <w:kern w:val="0"/>
                <w:sz w:val="21"/>
              </w:rPr>
            </w:pPr>
            <w:ins w:id="326" w:author="XiaoKun" w:date="2022-06-23T08:23:00Z">
              <w:r w:rsidRPr="002C0B60">
                <w:rPr>
                  <w:rFonts w:ascii="等线" w:eastAsia="等线" w:hAnsi="等线" w:cs="宋体" w:hint="eastAsia"/>
                  <w:color w:val="000000"/>
                  <w:kern w:val="0"/>
                  <w:sz w:val="21"/>
                </w:rPr>
                <w:t>7</w:t>
              </w:r>
            </w:ins>
          </w:p>
        </w:tc>
        <w:tc>
          <w:tcPr>
            <w:tcW w:w="0" w:type="auto"/>
            <w:tcBorders>
              <w:top w:val="nil"/>
              <w:left w:val="nil"/>
              <w:bottom w:val="single" w:sz="4" w:space="0" w:color="auto"/>
              <w:right w:val="single" w:sz="4" w:space="0" w:color="auto"/>
            </w:tcBorders>
            <w:shd w:val="clear" w:color="auto" w:fill="auto"/>
            <w:noWrap/>
            <w:vAlign w:val="center"/>
            <w:hideMark/>
          </w:tcPr>
          <w:p w14:paraId="7B69845A" w14:textId="77777777" w:rsidR="002C0B60" w:rsidRPr="002C0B60" w:rsidRDefault="002C0B60" w:rsidP="002C0B60">
            <w:pPr>
              <w:widowControl/>
              <w:spacing w:afterLines="0" w:after="0" w:line="240" w:lineRule="auto"/>
              <w:jc w:val="center"/>
              <w:rPr>
                <w:ins w:id="327" w:author="XiaoKun" w:date="2022-06-23T08:23:00Z"/>
                <w:rFonts w:ascii="宋体" w:hAnsi="宋体" w:cs="宋体"/>
                <w:b/>
                <w:bCs/>
                <w:color w:val="000000"/>
                <w:kern w:val="0"/>
                <w:sz w:val="22"/>
                <w:szCs w:val="22"/>
              </w:rPr>
            </w:pPr>
            <w:ins w:id="328"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A0757B9" w14:textId="77777777" w:rsidR="002C0B60" w:rsidRPr="002C0B60" w:rsidRDefault="002C0B60" w:rsidP="002C0B60">
            <w:pPr>
              <w:widowControl/>
              <w:spacing w:afterLines="0" w:after="0" w:line="240" w:lineRule="auto"/>
              <w:jc w:val="center"/>
              <w:rPr>
                <w:ins w:id="329" w:author="XiaoKun" w:date="2022-06-23T08:23:00Z"/>
                <w:rFonts w:ascii="宋体" w:hAnsi="宋体" w:cs="宋体"/>
                <w:b/>
                <w:bCs/>
                <w:color w:val="000000"/>
                <w:kern w:val="0"/>
                <w:sz w:val="22"/>
                <w:szCs w:val="22"/>
              </w:rPr>
            </w:pPr>
            <w:ins w:id="330"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6BD24C2" w14:textId="77777777" w:rsidR="002C0B60" w:rsidRPr="002C0B60" w:rsidRDefault="002C0B60" w:rsidP="002C0B60">
            <w:pPr>
              <w:widowControl/>
              <w:spacing w:afterLines="0" w:after="0" w:line="240" w:lineRule="auto"/>
              <w:jc w:val="center"/>
              <w:rPr>
                <w:ins w:id="331" w:author="XiaoKun" w:date="2022-06-23T08:23:00Z"/>
                <w:rFonts w:ascii="宋体" w:hAnsi="宋体" w:cs="宋体"/>
                <w:b/>
                <w:bCs/>
                <w:color w:val="000000"/>
                <w:kern w:val="0"/>
                <w:sz w:val="22"/>
                <w:szCs w:val="22"/>
              </w:rPr>
            </w:pPr>
            <w:ins w:id="33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137E411" w14:textId="77777777" w:rsidR="002C0B60" w:rsidRPr="002C0B60" w:rsidRDefault="002C0B60" w:rsidP="002C0B60">
            <w:pPr>
              <w:widowControl/>
              <w:spacing w:afterLines="0" w:after="0" w:line="240" w:lineRule="auto"/>
              <w:jc w:val="center"/>
              <w:rPr>
                <w:ins w:id="333" w:author="XiaoKun" w:date="2022-06-23T08:23:00Z"/>
                <w:rFonts w:ascii="宋体" w:hAnsi="宋体" w:cs="宋体"/>
                <w:b/>
                <w:bCs/>
                <w:color w:val="000000"/>
                <w:kern w:val="0"/>
                <w:sz w:val="22"/>
                <w:szCs w:val="22"/>
              </w:rPr>
            </w:pPr>
            <w:ins w:id="33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83545DB" w14:textId="77777777" w:rsidR="002C0B60" w:rsidRPr="002C0B60" w:rsidRDefault="002C0B60" w:rsidP="002C0B60">
            <w:pPr>
              <w:widowControl/>
              <w:spacing w:afterLines="0" w:after="0" w:line="240" w:lineRule="auto"/>
              <w:jc w:val="center"/>
              <w:rPr>
                <w:ins w:id="335" w:author="XiaoKun" w:date="2022-06-23T08:23:00Z"/>
                <w:rFonts w:ascii="宋体" w:hAnsi="宋体" w:cs="宋体"/>
                <w:b/>
                <w:bCs/>
                <w:color w:val="000000"/>
                <w:kern w:val="0"/>
                <w:sz w:val="22"/>
                <w:szCs w:val="22"/>
              </w:rPr>
            </w:pPr>
            <w:ins w:id="336"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EC5A8B1" w14:textId="77777777" w:rsidR="002C0B60" w:rsidRPr="002C0B60" w:rsidRDefault="002C0B60" w:rsidP="002C0B60">
            <w:pPr>
              <w:widowControl/>
              <w:spacing w:afterLines="0" w:after="0" w:line="240" w:lineRule="auto"/>
              <w:jc w:val="center"/>
              <w:rPr>
                <w:ins w:id="337" w:author="XiaoKun" w:date="2022-06-23T08:23:00Z"/>
                <w:rFonts w:ascii="宋体" w:hAnsi="宋体" w:cs="宋体"/>
                <w:b/>
                <w:bCs/>
                <w:color w:val="000000"/>
                <w:kern w:val="0"/>
                <w:sz w:val="22"/>
                <w:szCs w:val="22"/>
              </w:rPr>
            </w:pPr>
            <w:ins w:id="338"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FE568BE" w14:textId="77777777" w:rsidR="002C0B60" w:rsidRPr="002C0B60" w:rsidRDefault="002C0B60" w:rsidP="002C0B60">
            <w:pPr>
              <w:widowControl/>
              <w:spacing w:afterLines="0" w:after="0" w:line="240" w:lineRule="auto"/>
              <w:jc w:val="center"/>
              <w:rPr>
                <w:ins w:id="339" w:author="XiaoKun" w:date="2022-06-23T08:23:00Z"/>
                <w:rFonts w:ascii="宋体" w:hAnsi="宋体" w:cs="宋体"/>
                <w:b/>
                <w:bCs/>
                <w:color w:val="000000"/>
                <w:kern w:val="0"/>
                <w:sz w:val="22"/>
                <w:szCs w:val="22"/>
              </w:rPr>
            </w:pPr>
            <w:ins w:id="340" w:author="XiaoKun" w:date="2022-06-23T08:23:00Z">
              <w:r w:rsidRPr="002C0B60">
                <w:rPr>
                  <w:rFonts w:ascii="宋体" w:hAnsi="宋体" w:cs="宋体" w:hint="eastAsia"/>
                  <w:b/>
                  <w:bCs/>
                  <w:color w:val="000000"/>
                  <w:kern w:val="0"/>
                  <w:sz w:val="22"/>
                  <w:szCs w:val="22"/>
                </w:rPr>
                <w:t>8G</w:t>
              </w:r>
            </w:ins>
          </w:p>
        </w:tc>
        <w:tc>
          <w:tcPr>
            <w:tcW w:w="0" w:type="auto"/>
            <w:tcBorders>
              <w:top w:val="nil"/>
              <w:left w:val="nil"/>
              <w:bottom w:val="single" w:sz="4" w:space="0" w:color="auto"/>
              <w:right w:val="single" w:sz="4" w:space="0" w:color="auto"/>
            </w:tcBorders>
            <w:shd w:val="clear" w:color="auto" w:fill="auto"/>
            <w:noWrap/>
            <w:vAlign w:val="center"/>
            <w:hideMark/>
          </w:tcPr>
          <w:p w14:paraId="6EEFFDB6" w14:textId="77777777" w:rsidR="002C0B60" w:rsidRPr="002C0B60" w:rsidRDefault="002C0B60" w:rsidP="002C0B60">
            <w:pPr>
              <w:widowControl/>
              <w:spacing w:afterLines="0" w:after="0" w:line="240" w:lineRule="auto"/>
              <w:jc w:val="center"/>
              <w:rPr>
                <w:ins w:id="341" w:author="XiaoKun" w:date="2022-06-23T08:23:00Z"/>
                <w:rFonts w:ascii="宋体" w:hAnsi="宋体" w:cs="宋体"/>
                <w:b/>
                <w:bCs/>
                <w:color w:val="000000"/>
                <w:kern w:val="0"/>
                <w:sz w:val="22"/>
                <w:szCs w:val="22"/>
              </w:rPr>
            </w:pPr>
            <w:ins w:id="34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7E53445" w14:textId="77777777" w:rsidR="002C0B60" w:rsidRPr="002C0B60" w:rsidRDefault="002C0B60" w:rsidP="002C0B60">
            <w:pPr>
              <w:widowControl/>
              <w:spacing w:afterLines="0" w:after="0" w:line="240" w:lineRule="auto"/>
              <w:jc w:val="center"/>
              <w:rPr>
                <w:ins w:id="343" w:author="XiaoKun" w:date="2022-06-23T08:23:00Z"/>
                <w:rFonts w:ascii="宋体" w:hAnsi="宋体" w:cs="宋体"/>
                <w:b/>
                <w:bCs/>
                <w:color w:val="000000"/>
                <w:kern w:val="0"/>
                <w:sz w:val="22"/>
                <w:szCs w:val="22"/>
              </w:rPr>
            </w:pPr>
            <w:ins w:id="344" w:author="XiaoKun" w:date="2022-06-23T08:23:00Z">
              <w:r w:rsidRPr="002C0B60">
                <w:rPr>
                  <w:rFonts w:ascii="宋体" w:hAnsi="宋体" w:cs="宋体" w:hint="eastAsia"/>
                  <w:b/>
                  <w:bCs/>
                  <w:color w:val="000000"/>
                  <w:kern w:val="0"/>
                  <w:sz w:val="22"/>
                  <w:szCs w:val="22"/>
                </w:rPr>
                <w:t>×</w:t>
              </w:r>
            </w:ins>
          </w:p>
        </w:tc>
      </w:tr>
      <w:tr w:rsidR="002C0B60" w:rsidRPr="002C0B60" w14:paraId="12110E26" w14:textId="77777777" w:rsidTr="002C0B60">
        <w:trPr>
          <w:trHeight w:val="270"/>
          <w:ins w:id="345"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0E6AEA" w14:textId="77777777" w:rsidR="002C0B60" w:rsidRPr="002C0B60" w:rsidRDefault="002C0B60" w:rsidP="002C0B60">
            <w:pPr>
              <w:widowControl/>
              <w:spacing w:afterLines="0" w:after="0" w:line="240" w:lineRule="auto"/>
              <w:rPr>
                <w:ins w:id="346" w:author="XiaoKun" w:date="2022-06-23T08:23:00Z"/>
                <w:rFonts w:ascii="宋体" w:hAnsi="宋体" w:cs="宋体"/>
                <w:b/>
                <w:bCs/>
                <w:color w:val="000000"/>
                <w:kern w:val="0"/>
                <w:sz w:val="22"/>
                <w:szCs w:val="22"/>
              </w:rPr>
            </w:pPr>
            <w:ins w:id="347" w:author="XiaoKun" w:date="2022-06-23T08:23:00Z">
              <w:r w:rsidRPr="002C0B60">
                <w:rPr>
                  <w:rFonts w:ascii="宋体" w:hAnsi="宋体" w:cs="宋体" w:hint="eastAsia"/>
                  <w:b/>
                  <w:bCs/>
                  <w:color w:val="000000"/>
                  <w:kern w:val="0"/>
                  <w:sz w:val="22"/>
                  <w:szCs w:val="22"/>
                </w:rPr>
                <w:t>C100E</w:t>
              </w:r>
            </w:ins>
          </w:p>
        </w:tc>
        <w:tc>
          <w:tcPr>
            <w:tcW w:w="0" w:type="auto"/>
            <w:tcBorders>
              <w:top w:val="nil"/>
              <w:left w:val="nil"/>
              <w:bottom w:val="single" w:sz="4" w:space="0" w:color="auto"/>
              <w:right w:val="single" w:sz="4" w:space="0" w:color="auto"/>
            </w:tcBorders>
            <w:shd w:val="clear" w:color="auto" w:fill="auto"/>
            <w:noWrap/>
            <w:vAlign w:val="center"/>
            <w:hideMark/>
          </w:tcPr>
          <w:p w14:paraId="2B284F7A" w14:textId="77777777" w:rsidR="002C0B60" w:rsidRPr="002C0B60" w:rsidRDefault="002C0B60" w:rsidP="002C0B60">
            <w:pPr>
              <w:widowControl/>
              <w:spacing w:afterLines="0" w:after="0" w:line="240" w:lineRule="auto"/>
              <w:jc w:val="center"/>
              <w:rPr>
                <w:ins w:id="348" w:author="XiaoKun" w:date="2022-06-23T08:23:00Z"/>
                <w:rFonts w:ascii="宋体" w:hAnsi="宋体" w:cs="宋体"/>
                <w:b/>
                <w:bCs/>
                <w:color w:val="000000"/>
                <w:kern w:val="0"/>
                <w:sz w:val="22"/>
                <w:szCs w:val="22"/>
              </w:rPr>
            </w:pPr>
            <w:ins w:id="34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447DC533" w14:textId="77777777" w:rsidR="002C0B60" w:rsidRPr="002C0B60" w:rsidRDefault="002C0B60" w:rsidP="002C0B60">
            <w:pPr>
              <w:widowControl/>
              <w:spacing w:afterLines="0" w:after="0" w:line="240" w:lineRule="auto"/>
              <w:jc w:val="center"/>
              <w:rPr>
                <w:ins w:id="350" w:author="XiaoKun" w:date="2022-06-23T08:23:00Z"/>
                <w:rFonts w:ascii="等线" w:eastAsia="等线" w:hAnsi="等线" w:cs="宋体"/>
                <w:color w:val="000000"/>
                <w:kern w:val="0"/>
                <w:sz w:val="21"/>
              </w:rPr>
            </w:pPr>
            <w:ins w:id="35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803131D" w14:textId="77777777" w:rsidR="002C0B60" w:rsidRPr="002C0B60" w:rsidRDefault="002C0B60" w:rsidP="002C0B60">
            <w:pPr>
              <w:widowControl/>
              <w:spacing w:afterLines="0" w:after="0" w:line="240" w:lineRule="auto"/>
              <w:jc w:val="center"/>
              <w:rPr>
                <w:ins w:id="352" w:author="XiaoKun" w:date="2022-06-23T08:23:00Z"/>
                <w:rFonts w:ascii="等线" w:eastAsia="等线" w:hAnsi="等线" w:cs="宋体"/>
                <w:color w:val="000000"/>
                <w:kern w:val="0"/>
                <w:sz w:val="21"/>
              </w:rPr>
            </w:pPr>
            <w:ins w:id="35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901145B" w14:textId="77777777" w:rsidR="002C0B60" w:rsidRPr="002C0B60" w:rsidRDefault="002C0B60" w:rsidP="002C0B60">
            <w:pPr>
              <w:widowControl/>
              <w:spacing w:afterLines="0" w:after="0" w:line="240" w:lineRule="auto"/>
              <w:jc w:val="center"/>
              <w:rPr>
                <w:ins w:id="354" w:author="XiaoKun" w:date="2022-06-23T08:23:00Z"/>
                <w:rFonts w:ascii="等线" w:eastAsia="等线" w:hAnsi="等线" w:cs="宋体"/>
                <w:color w:val="000000"/>
                <w:kern w:val="0"/>
                <w:sz w:val="21"/>
              </w:rPr>
            </w:pPr>
            <w:ins w:id="35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976B236" w14:textId="77777777" w:rsidR="002C0B60" w:rsidRPr="002C0B60" w:rsidRDefault="002C0B60" w:rsidP="002C0B60">
            <w:pPr>
              <w:widowControl/>
              <w:spacing w:afterLines="0" w:after="0" w:line="240" w:lineRule="auto"/>
              <w:jc w:val="center"/>
              <w:rPr>
                <w:ins w:id="356" w:author="XiaoKun" w:date="2022-06-23T08:23:00Z"/>
                <w:rFonts w:ascii="等线" w:eastAsia="等线" w:hAnsi="等线" w:cs="宋体"/>
                <w:color w:val="000000"/>
                <w:kern w:val="0"/>
                <w:sz w:val="21"/>
              </w:rPr>
            </w:pPr>
            <w:ins w:id="35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99FA293" w14:textId="77777777" w:rsidR="002C0B60" w:rsidRPr="002C0B60" w:rsidRDefault="002C0B60" w:rsidP="002C0B60">
            <w:pPr>
              <w:widowControl/>
              <w:spacing w:afterLines="0" w:after="0" w:line="240" w:lineRule="auto"/>
              <w:jc w:val="center"/>
              <w:rPr>
                <w:ins w:id="358" w:author="XiaoKun" w:date="2022-06-23T08:23:00Z"/>
                <w:rFonts w:ascii="等线" w:eastAsia="等线" w:hAnsi="等线" w:cs="宋体"/>
                <w:color w:val="000000"/>
                <w:kern w:val="0"/>
                <w:sz w:val="21"/>
              </w:rPr>
            </w:pPr>
            <w:ins w:id="359"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C2CBCE4" w14:textId="77777777" w:rsidR="002C0B60" w:rsidRPr="002C0B60" w:rsidRDefault="002C0B60" w:rsidP="002C0B60">
            <w:pPr>
              <w:widowControl/>
              <w:spacing w:afterLines="0" w:after="0" w:line="240" w:lineRule="auto"/>
              <w:jc w:val="center"/>
              <w:rPr>
                <w:ins w:id="360" w:author="XiaoKun" w:date="2022-06-23T08:23:00Z"/>
                <w:rFonts w:ascii="等线" w:eastAsia="等线" w:hAnsi="等线" w:cs="宋体"/>
                <w:color w:val="000000"/>
                <w:kern w:val="0"/>
                <w:sz w:val="21"/>
              </w:rPr>
            </w:pPr>
            <w:ins w:id="36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B57485A" w14:textId="77777777" w:rsidR="002C0B60" w:rsidRPr="002C0B60" w:rsidRDefault="002C0B60" w:rsidP="002C0B60">
            <w:pPr>
              <w:widowControl/>
              <w:spacing w:afterLines="0" w:after="0" w:line="240" w:lineRule="auto"/>
              <w:jc w:val="center"/>
              <w:rPr>
                <w:ins w:id="362" w:author="XiaoKun" w:date="2022-06-23T08:23:00Z"/>
                <w:rFonts w:ascii="等线" w:eastAsia="等线" w:hAnsi="等线" w:cs="宋体"/>
                <w:color w:val="000000"/>
                <w:kern w:val="0"/>
                <w:sz w:val="21"/>
              </w:rPr>
            </w:pPr>
            <w:ins w:id="36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E7F7025" w14:textId="77777777" w:rsidR="002C0B60" w:rsidRPr="002C0B60" w:rsidRDefault="002C0B60" w:rsidP="002C0B60">
            <w:pPr>
              <w:widowControl/>
              <w:spacing w:afterLines="0" w:after="0" w:line="240" w:lineRule="auto"/>
              <w:jc w:val="center"/>
              <w:rPr>
                <w:ins w:id="364" w:author="XiaoKun" w:date="2022-06-23T08:23:00Z"/>
                <w:rFonts w:ascii="等线" w:eastAsia="等线" w:hAnsi="等线" w:cs="宋体"/>
                <w:color w:val="000000"/>
                <w:kern w:val="0"/>
                <w:sz w:val="21"/>
              </w:rPr>
            </w:pPr>
            <w:ins w:id="36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9FE3845" w14:textId="77777777" w:rsidR="002C0B60" w:rsidRPr="002C0B60" w:rsidRDefault="002C0B60" w:rsidP="002C0B60">
            <w:pPr>
              <w:widowControl/>
              <w:spacing w:afterLines="0" w:after="0" w:line="240" w:lineRule="auto"/>
              <w:jc w:val="center"/>
              <w:rPr>
                <w:ins w:id="366" w:author="XiaoKun" w:date="2022-06-23T08:23:00Z"/>
                <w:rFonts w:ascii="宋体" w:hAnsi="宋体" w:cs="宋体"/>
                <w:b/>
                <w:bCs/>
                <w:color w:val="000000"/>
                <w:kern w:val="0"/>
                <w:sz w:val="22"/>
                <w:szCs w:val="22"/>
              </w:rPr>
            </w:pPr>
            <w:ins w:id="36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8C1A096" w14:textId="77777777" w:rsidR="002C0B60" w:rsidRPr="002C0B60" w:rsidRDefault="002C0B60" w:rsidP="002C0B60">
            <w:pPr>
              <w:widowControl/>
              <w:spacing w:afterLines="0" w:after="0" w:line="240" w:lineRule="auto"/>
              <w:jc w:val="center"/>
              <w:rPr>
                <w:ins w:id="368" w:author="XiaoKun" w:date="2022-06-23T08:23:00Z"/>
                <w:rFonts w:ascii="宋体" w:hAnsi="宋体" w:cs="宋体"/>
                <w:b/>
                <w:bCs/>
                <w:color w:val="000000"/>
                <w:kern w:val="0"/>
                <w:sz w:val="22"/>
                <w:szCs w:val="22"/>
              </w:rPr>
            </w:pPr>
            <w:ins w:id="36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273A552A" w14:textId="77777777" w:rsidR="002C0B60" w:rsidRPr="002C0B60" w:rsidRDefault="002C0B60" w:rsidP="002C0B60">
            <w:pPr>
              <w:widowControl/>
              <w:spacing w:afterLines="0" w:after="0" w:line="240" w:lineRule="auto"/>
              <w:jc w:val="center"/>
              <w:rPr>
                <w:ins w:id="370" w:author="XiaoKun" w:date="2022-06-23T08:23:00Z"/>
                <w:rFonts w:ascii="等线" w:eastAsia="等线" w:hAnsi="等线" w:cs="宋体"/>
                <w:color w:val="000000"/>
                <w:kern w:val="0"/>
                <w:sz w:val="21"/>
              </w:rPr>
            </w:pPr>
            <w:ins w:id="371" w:author="XiaoKun" w:date="2022-06-23T08:23:00Z">
              <w:r w:rsidRPr="002C0B60">
                <w:rPr>
                  <w:rFonts w:ascii="等线" w:eastAsia="等线" w:hAnsi="等线" w:cs="宋体" w:hint="eastAsia"/>
                  <w:color w:val="000000"/>
                  <w:kern w:val="0"/>
                  <w:sz w:val="21"/>
                </w:rPr>
                <w:t>7</w:t>
              </w:r>
            </w:ins>
          </w:p>
        </w:tc>
        <w:tc>
          <w:tcPr>
            <w:tcW w:w="0" w:type="auto"/>
            <w:tcBorders>
              <w:top w:val="nil"/>
              <w:left w:val="nil"/>
              <w:bottom w:val="single" w:sz="4" w:space="0" w:color="auto"/>
              <w:right w:val="single" w:sz="4" w:space="0" w:color="auto"/>
            </w:tcBorders>
            <w:shd w:val="clear" w:color="auto" w:fill="auto"/>
            <w:noWrap/>
            <w:vAlign w:val="center"/>
            <w:hideMark/>
          </w:tcPr>
          <w:p w14:paraId="03E1E85B" w14:textId="77777777" w:rsidR="002C0B60" w:rsidRPr="002C0B60" w:rsidRDefault="002C0B60" w:rsidP="002C0B60">
            <w:pPr>
              <w:widowControl/>
              <w:spacing w:afterLines="0" w:after="0" w:line="240" w:lineRule="auto"/>
              <w:jc w:val="center"/>
              <w:rPr>
                <w:ins w:id="372" w:author="XiaoKun" w:date="2022-06-23T08:23:00Z"/>
                <w:rFonts w:ascii="宋体" w:hAnsi="宋体" w:cs="宋体"/>
                <w:b/>
                <w:bCs/>
                <w:color w:val="000000"/>
                <w:kern w:val="0"/>
                <w:sz w:val="22"/>
                <w:szCs w:val="22"/>
              </w:rPr>
            </w:pPr>
            <w:ins w:id="37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C9B921A" w14:textId="77777777" w:rsidR="002C0B60" w:rsidRPr="002C0B60" w:rsidRDefault="002C0B60" w:rsidP="002C0B60">
            <w:pPr>
              <w:widowControl/>
              <w:spacing w:afterLines="0" w:after="0" w:line="240" w:lineRule="auto"/>
              <w:jc w:val="center"/>
              <w:rPr>
                <w:ins w:id="374" w:author="XiaoKun" w:date="2022-06-23T08:23:00Z"/>
                <w:rFonts w:ascii="宋体" w:hAnsi="宋体" w:cs="宋体"/>
                <w:b/>
                <w:bCs/>
                <w:color w:val="000000"/>
                <w:kern w:val="0"/>
                <w:sz w:val="22"/>
                <w:szCs w:val="22"/>
              </w:rPr>
            </w:pPr>
            <w:ins w:id="375"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74094E9" w14:textId="77777777" w:rsidR="002C0B60" w:rsidRPr="002C0B60" w:rsidRDefault="002C0B60" w:rsidP="002C0B60">
            <w:pPr>
              <w:widowControl/>
              <w:spacing w:afterLines="0" w:after="0" w:line="240" w:lineRule="auto"/>
              <w:jc w:val="center"/>
              <w:rPr>
                <w:ins w:id="376" w:author="XiaoKun" w:date="2022-06-23T08:23:00Z"/>
                <w:rFonts w:ascii="宋体" w:hAnsi="宋体" w:cs="宋体"/>
                <w:b/>
                <w:bCs/>
                <w:color w:val="000000"/>
                <w:kern w:val="0"/>
                <w:sz w:val="22"/>
                <w:szCs w:val="22"/>
              </w:rPr>
            </w:pPr>
            <w:ins w:id="37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39D8198" w14:textId="77777777" w:rsidR="002C0B60" w:rsidRPr="002C0B60" w:rsidRDefault="002C0B60" w:rsidP="002C0B60">
            <w:pPr>
              <w:widowControl/>
              <w:spacing w:afterLines="0" w:after="0" w:line="240" w:lineRule="auto"/>
              <w:jc w:val="center"/>
              <w:rPr>
                <w:ins w:id="378" w:author="XiaoKun" w:date="2022-06-23T08:23:00Z"/>
                <w:rFonts w:ascii="宋体" w:hAnsi="宋体" w:cs="宋体"/>
                <w:b/>
                <w:bCs/>
                <w:color w:val="000000"/>
                <w:kern w:val="0"/>
                <w:sz w:val="22"/>
                <w:szCs w:val="22"/>
              </w:rPr>
            </w:pPr>
            <w:ins w:id="37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C815A9F" w14:textId="77777777" w:rsidR="002C0B60" w:rsidRPr="002C0B60" w:rsidRDefault="002C0B60" w:rsidP="002C0B60">
            <w:pPr>
              <w:widowControl/>
              <w:spacing w:afterLines="0" w:after="0" w:line="240" w:lineRule="auto"/>
              <w:jc w:val="center"/>
              <w:rPr>
                <w:ins w:id="380" w:author="XiaoKun" w:date="2022-06-23T08:23:00Z"/>
                <w:rFonts w:ascii="宋体" w:hAnsi="宋体" w:cs="宋体"/>
                <w:b/>
                <w:bCs/>
                <w:color w:val="000000"/>
                <w:kern w:val="0"/>
                <w:sz w:val="22"/>
                <w:szCs w:val="22"/>
              </w:rPr>
            </w:pPr>
            <w:ins w:id="381"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97E344B" w14:textId="77777777" w:rsidR="002C0B60" w:rsidRPr="002C0B60" w:rsidRDefault="002C0B60" w:rsidP="002C0B60">
            <w:pPr>
              <w:widowControl/>
              <w:spacing w:afterLines="0" w:after="0" w:line="240" w:lineRule="auto"/>
              <w:jc w:val="center"/>
              <w:rPr>
                <w:ins w:id="382" w:author="XiaoKun" w:date="2022-06-23T08:23:00Z"/>
                <w:rFonts w:ascii="宋体" w:hAnsi="宋体" w:cs="宋体"/>
                <w:b/>
                <w:bCs/>
                <w:color w:val="000000"/>
                <w:kern w:val="0"/>
                <w:sz w:val="22"/>
                <w:szCs w:val="22"/>
              </w:rPr>
            </w:pPr>
            <w:ins w:id="38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9A8F35E" w14:textId="77777777" w:rsidR="002C0B60" w:rsidRPr="002C0B60" w:rsidRDefault="002C0B60" w:rsidP="002C0B60">
            <w:pPr>
              <w:widowControl/>
              <w:spacing w:afterLines="0" w:after="0" w:line="240" w:lineRule="auto"/>
              <w:jc w:val="center"/>
              <w:rPr>
                <w:ins w:id="384" w:author="XiaoKun" w:date="2022-06-23T08:23:00Z"/>
                <w:rFonts w:ascii="宋体" w:hAnsi="宋体" w:cs="宋体"/>
                <w:b/>
                <w:bCs/>
                <w:color w:val="000000"/>
                <w:kern w:val="0"/>
                <w:sz w:val="22"/>
                <w:szCs w:val="22"/>
              </w:rPr>
            </w:pPr>
            <w:ins w:id="385" w:author="XiaoKun" w:date="2022-06-23T08:23:00Z">
              <w:r w:rsidRPr="002C0B60">
                <w:rPr>
                  <w:rFonts w:ascii="宋体" w:hAnsi="宋体" w:cs="宋体" w:hint="eastAsia"/>
                  <w:b/>
                  <w:bCs/>
                  <w:color w:val="000000"/>
                  <w:kern w:val="0"/>
                  <w:sz w:val="22"/>
                  <w:szCs w:val="22"/>
                </w:rPr>
                <w:t>8G+64G</w:t>
              </w:r>
            </w:ins>
          </w:p>
        </w:tc>
        <w:tc>
          <w:tcPr>
            <w:tcW w:w="0" w:type="auto"/>
            <w:tcBorders>
              <w:top w:val="nil"/>
              <w:left w:val="nil"/>
              <w:bottom w:val="single" w:sz="4" w:space="0" w:color="auto"/>
              <w:right w:val="single" w:sz="4" w:space="0" w:color="auto"/>
            </w:tcBorders>
            <w:shd w:val="clear" w:color="auto" w:fill="auto"/>
            <w:noWrap/>
            <w:vAlign w:val="center"/>
            <w:hideMark/>
          </w:tcPr>
          <w:p w14:paraId="118D39FD" w14:textId="77777777" w:rsidR="002C0B60" w:rsidRPr="002C0B60" w:rsidRDefault="002C0B60" w:rsidP="002C0B60">
            <w:pPr>
              <w:widowControl/>
              <w:spacing w:afterLines="0" w:after="0" w:line="240" w:lineRule="auto"/>
              <w:jc w:val="center"/>
              <w:rPr>
                <w:ins w:id="386" w:author="XiaoKun" w:date="2022-06-23T08:23:00Z"/>
                <w:rFonts w:ascii="宋体" w:hAnsi="宋体" w:cs="宋体"/>
                <w:b/>
                <w:bCs/>
                <w:color w:val="000000"/>
                <w:kern w:val="0"/>
                <w:sz w:val="22"/>
                <w:szCs w:val="22"/>
              </w:rPr>
            </w:pPr>
            <w:ins w:id="38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1F65468" w14:textId="77777777" w:rsidR="002C0B60" w:rsidRPr="002C0B60" w:rsidRDefault="002C0B60" w:rsidP="002C0B60">
            <w:pPr>
              <w:widowControl/>
              <w:spacing w:afterLines="0" w:after="0" w:line="240" w:lineRule="auto"/>
              <w:jc w:val="center"/>
              <w:rPr>
                <w:ins w:id="388" w:author="XiaoKun" w:date="2022-06-23T08:23:00Z"/>
                <w:rFonts w:ascii="宋体" w:hAnsi="宋体" w:cs="宋体"/>
                <w:b/>
                <w:bCs/>
                <w:color w:val="000000"/>
                <w:kern w:val="0"/>
                <w:sz w:val="22"/>
                <w:szCs w:val="22"/>
              </w:rPr>
            </w:pPr>
            <w:ins w:id="389" w:author="XiaoKun" w:date="2022-06-23T08:23:00Z">
              <w:r w:rsidRPr="002C0B60">
                <w:rPr>
                  <w:rFonts w:ascii="宋体" w:hAnsi="宋体" w:cs="宋体" w:hint="eastAsia"/>
                  <w:b/>
                  <w:bCs/>
                  <w:color w:val="000000"/>
                  <w:kern w:val="0"/>
                  <w:sz w:val="22"/>
                  <w:szCs w:val="22"/>
                </w:rPr>
                <w:t>×</w:t>
              </w:r>
            </w:ins>
          </w:p>
        </w:tc>
      </w:tr>
      <w:tr w:rsidR="002C0B60" w:rsidRPr="002C0B60" w14:paraId="34CDC5BA" w14:textId="77777777" w:rsidTr="002C0B60">
        <w:trPr>
          <w:trHeight w:val="270"/>
          <w:ins w:id="390"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587EBA" w14:textId="77777777" w:rsidR="002C0B60" w:rsidRPr="002C0B60" w:rsidRDefault="002C0B60" w:rsidP="002C0B60">
            <w:pPr>
              <w:widowControl/>
              <w:spacing w:afterLines="0" w:after="0" w:line="240" w:lineRule="auto"/>
              <w:rPr>
                <w:ins w:id="391" w:author="XiaoKun" w:date="2022-06-23T08:23:00Z"/>
                <w:rFonts w:ascii="宋体" w:hAnsi="宋体" w:cs="宋体"/>
                <w:b/>
                <w:bCs/>
                <w:color w:val="000000"/>
                <w:kern w:val="0"/>
                <w:sz w:val="22"/>
                <w:szCs w:val="22"/>
              </w:rPr>
            </w:pPr>
            <w:ins w:id="392" w:author="XiaoKun" w:date="2022-06-23T08:23:00Z">
              <w:r w:rsidRPr="002C0B60">
                <w:rPr>
                  <w:rFonts w:ascii="宋体" w:hAnsi="宋体" w:cs="宋体" w:hint="eastAsia"/>
                  <w:b/>
                  <w:bCs/>
                  <w:color w:val="000000"/>
                  <w:kern w:val="0"/>
                  <w:sz w:val="22"/>
                  <w:szCs w:val="22"/>
                </w:rPr>
                <w:t>C600Base</w:t>
              </w:r>
            </w:ins>
          </w:p>
        </w:tc>
        <w:tc>
          <w:tcPr>
            <w:tcW w:w="0" w:type="auto"/>
            <w:tcBorders>
              <w:top w:val="nil"/>
              <w:left w:val="nil"/>
              <w:bottom w:val="single" w:sz="4" w:space="0" w:color="auto"/>
              <w:right w:val="single" w:sz="4" w:space="0" w:color="auto"/>
            </w:tcBorders>
            <w:shd w:val="clear" w:color="auto" w:fill="auto"/>
            <w:noWrap/>
            <w:vAlign w:val="center"/>
            <w:hideMark/>
          </w:tcPr>
          <w:p w14:paraId="650284E1" w14:textId="77777777" w:rsidR="002C0B60" w:rsidRPr="002C0B60" w:rsidRDefault="002C0B60" w:rsidP="002C0B60">
            <w:pPr>
              <w:widowControl/>
              <w:spacing w:afterLines="0" w:after="0" w:line="240" w:lineRule="auto"/>
              <w:jc w:val="center"/>
              <w:rPr>
                <w:ins w:id="393" w:author="XiaoKun" w:date="2022-06-23T08:23:00Z"/>
                <w:rFonts w:ascii="宋体" w:hAnsi="宋体" w:cs="宋体"/>
                <w:b/>
                <w:bCs/>
                <w:color w:val="000000"/>
                <w:kern w:val="0"/>
                <w:sz w:val="22"/>
                <w:szCs w:val="22"/>
              </w:rPr>
            </w:pPr>
            <w:ins w:id="39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2CB08761" w14:textId="77777777" w:rsidR="002C0B60" w:rsidRPr="002C0B60" w:rsidRDefault="002C0B60" w:rsidP="002C0B60">
            <w:pPr>
              <w:widowControl/>
              <w:spacing w:afterLines="0" w:after="0" w:line="240" w:lineRule="auto"/>
              <w:jc w:val="center"/>
              <w:rPr>
                <w:ins w:id="395" w:author="XiaoKun" w:date="2022-06-23T08:23:00Z"/>
                <w:rFonts w:ascii="等线" w:eastAsia="等线" w:hAnsi="等线" w:cs="宋体"/>
                <w:color w:val="000000"/>
                <w:kern w:val="0"/>
                <w:sz w:val="21"/>
              </w:rPr>
            </w:pPr>
            <w:ins w:id="39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B464D56" w14:textId="77777777" w:rsidR="002C0B60" w:rsidRPr="002C0B60" w:rsidRDefault="002C0B60" w:rsidP="002C0B60">
            <w:pPr>
              <w:widowControl/>
              <w:spacing w:afterLines="0" w:after="0" w:line="240" w:lineRule="auto"/>
              <w:jc w:val="center"/>
              <w:rPr>
                <w:ins w:id="397" w:author="XiaoKun" w:date="2022-06-23T08:23:00Z"/>
                <w:rFonts w:ascii="等线" w:eastAsia="等线" w:hAnsi="等线" w:cs="宋体"/>
                <w:color w:val="000000"/>
                <w:kern w:val="0"/>
                <w:sz w:val="21"/>
              </w:rPr>
            </w:pPr>
            <w:ins w:id="39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3119F74" w14:textId="77777777" w:rsidR="002C0B60" w:rsidRPr="002C0B60" w:rsidRDefault="002C0B60" w:rsidP="002C0B60">
            <w:pPr>
              <w:widowControl/>
              <w:spacing w:afterLines="0" w:after="0" w:line="240" w:lineRule="auto"/>
              <w:jc w:val="center"/>
              <w:rPr>
                <w:ins w:id="399" w:author="XiaoKun" w:date="2022-06-23T08:23:00Z"/>
                <w:rFonts w:ascii="等线" w:eastAsia="等线" w:hAnsi="等线" w:cs="宋体"/>
                <w:color w:val="000000"/>
                <w:kern w:val="0"/>
                <w:sz w:val="21"/>
              </w:rPr>
            </w:pPr>
            <w:ins w:id="40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61EFC5B" w14:textId="77777777" w:rsidR="002C0B60" w:rsidRPr="002C0B60" w:rsidRDefault="002C0B60" w:rsidP="002C0B60">
            <w:pPr>
              <w:widowControl/>
              <w:spacing w:afterLines="0" w:after="0" w:line="240" w:lineRule="auto"/>
              <w:jc w:val="center"/>
              <w:rPr>
                <w:ins w:id="401" w:author="XiaoKun" w:date="2022-06-23T08:23:00Z"/>
                <w:rFonts w:ascii="等线" w:eastAsia="等线" w:hAnsi="等线" w:cs="宋体"/>
                <w:color w:val="000000"/>
                <w:kern w:val="0"/>
                <w:sz w:val="21"/>
              </w:rPr>
            </w:pPr>
            <w:ins w:id="402"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DC41962" w14:textId="77777777" w:rsidR="002C0B60" w:rsidRPr="002C0B60" w:rsidRDefault="002C0B60" w:rsidP="002C0B60">
            <w:pPr>
              <w:widowControl/>
              <w:spacing w:afterLines="0" w:after="0" w:line="240" w:lineRule="auto"/>
              <w:jc w:val="center"/>
              <w:rPr>
                <w:ins w:id="403" w:author="XiaoKun" w:date="2022-06-23T08:23:00Z"/>
                <w:rFonts w:ascii="等线" w:eastAsia="等线" w:hAnsi="等线" w:cs="宋体"/>
                <w:color w:val="000000"/>
                <w:kern w:val="0"/>
                <w:sz w:val="21"/>
              </w:rPr>
            </w:pPr>
            <w:ins w:id="404"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70E94DB" w14:textId="77777777" w:rsidR="002C0B60" w:rsidRPr="002C0B60" w:rsidRDefault="002C0B60" w:rsidP="002C0B60">
            <w:pPr>
              <w:widowControl/>
              <w:spacing w:afterLines="0" w:after="0" w:line="240" w:lineRule="auto"/>
              <w:jc w:val="center"/>
              <w:rPr>
                <w:ins w:id="405" w:author="XiaoKun" w:date="2022-06-23T08:23:00Z"/>
                <w:rFonts w:ascii="等线" w:eastAsia="等线" w:hAnsi="等线" w:cs="宋体"/>
                <w:color w:val="000000"/>
                <w:kern w:val="0"/>
                <w:sz w:val="21"/>
              </w:rPr>
            </w:pPr>
            <w:ins w:id="40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5713746" w14:textId="77777777" w:rsidR="002C0B60" w:rsidRPr="002C0B60" w:rsidRDefault="002C0B60" w:rsidP="002C0B60">
            <w:pPr>
              <w:widowControl/>
              <w:spacing w:afterLines="0" w:after="0" w:line="240" w:lineRule="auto"/>
              <w:jc w:val="center"/>
              <w:rPr>
                <w:ins w:id="407" w:author="XiaoKun" w:date="2022-06-23T08:23:00Z"/>
                <w:rFonts w:ascii="等线" w:eastAsia="等线" w:hAnsi="等线" w:cs="宋体"/>
                <w:color w:val="000000"/>
                <w:kern w:val="0"/>
                <w:sz w:val="21"/>
              </w:rPr>
            </w:pPr>
            <w:ins w:id="40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3626E97" w14:textId="77777777" w:rsidR="002C0B60" w:rsidRPr="002C0B60" w:rsidRDefault="002C0B60" w:rsidP="002C0B60">
            <w:pPr>
              <w:widowControl/>
              <w:spacing w:afterLines="0" w:after="0" w:line="240" w:lineRule="auto"/>
              <w:jc w:val="center"/>
              <w:rPr>
                <w:ins w:id="409" w:author="XiaoKun" w:date="2022-06-23T08:23:00Z"/>
                <w:rFonts w:ascii="等线" w:eastAsia="等线" w:hAnsi="等线" w:cs="宋体"/>
                <w:color w:val="000000"/>
                <w:kern w:val="0"/>
                <w:sz w:val="21"/>
              </w:rPr>
            </w:pPr>
            <w:ins w:id="41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23981DB" w14:textId="77777777" w:rsidR="002C0B60" w:rsidRPr="002C0B60" w:rsidRDefault="002C0B60" w:rsidP="002C0B60">
            <w:pPr>
              <w:widowControl/>
              <w:spacing w:afterLines="0" w:after="0" w:line="240" w:lineRule="auto"/>
              <w:jc w:val="center"/>
              <w:rPr>
                <w:ins w:id="411" w:author="XiaoKun" w:date="2022-06-23T08:23:00Z"/>
                <w:rFonts w:ascii="宋体" w:hAnsi="宋体" w:cs="宋体"/>
                <w:b/>
                <w:bCs/>
                <w:color w:val="000000"/>
                <w:kern w:val="0"/>
                <w:sz w:val="22"/>
                <w:szCs w:val="22"/>
              </w:rPr>
            </w:pPr>
            <w:ins w:id="41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33770B9" w14:textId="77777777" w:rsidR="002C0B60" w:rsidRPr="002C0B60" w:rsidRDefault="002C0B60" w:rsidP="002C0B60">
            <w:pPr>
              <w:widowControl/>
              <w:spacing w:afterLines="0" w:after="0" w:line="240" w:lineRule="auto"/>
              <w:jc w:val="center"/>
              <w:rPr>
                <w:ins w:id="413" w:author="XiaoKun" w:date="2022-06-23T08:23:00Z"/>
                <w:rFonts w:ascii="宋体" w:hAnsi="宋体" w:cs="宋体"/>
                <w:b/>
                <w:bCs/>
                <w:color w:val="000000"/>
                <w:kern w:val="0"/>
                <w:sz w:val="22"/>
                <w:szCs w:val="22"/>
              </w:rPr>
            </w:pPr>
            <w:ins w:id="41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50EC2B98" w14:textId="77777777" w:rsidR="002C0B60" w:rsidRPr="002C0B60" w:rsidRDefault="002C0B60" w:rsidP="002C0B60">
            <w:pPr>
              <w:widowControl/>
              <w:spacing w:afterLines="0" w:after="0" w:line="240" w:lineRule="auto"/>
              <w:jc w:val="center"/>
              <w:rPr>
                <w:ins w:id="415" w:author="XiaoKun" w:date="2022-06-23T08:23:00Z"/>
                <w:rFonts w:ascii="等线" w:eastAsia="等线" w:hAnsi="等线" w:cs="宋体"/>
                <w:color w:val="000000"/>
                <w:kern w:val="0"/>
                <w:sz w:val="21"/>
              </w:rPr>
            </w:pPr>
            <w:ins w:id="416" w:author="XiaoKun" w:date="2022-06-23T08:23:00Z">
              <w:r w:rsidRPr="002C0B60">
                <w:rPr>
                  <w:rFonts w:ascii="等线" w:eastAsia="等线" w:hAnsi="等线" w:cs="宋体" w:hint="eastAsia"/>
                  <w:color w:val="000000"/>
                  <w:kern w:val="0"/>
                  <w:sz w:val="21"/>
                </w:rPr>
                <w:t>10.1</w:t>
              </w:r>
            </w:ins>
          </w:p>
        </w:tc>
        <w:tc>
          <w:tcPr>
            <w:tcW w:w="0" w:type="auto"/>
            <w:tcBorders>
              <w:top w:val="nil"/>
              <w:left w:val="nil"/>
              <w:bottom w:val="single" w:sz="4" w:space="0" w:color="auto"/>
              <w:right w:val="single" w:sz="4" w:space="0" w:color="auto"/>
            </w:tcBorders>
            <w:shd w:val="clear" w:color="auto" w:fill="auto"/>
            <w:noWrap/>
            <w:vAlign w:val="center"/>
            <w:hideMark/>
          </w:tcPr>
          <w:p w14:paraId="0F513D83" w14:textId="77777777" w:rsidR="002C0B60" w:rsidRPr="002C0B60" w:rsidRDefault="002C0B60" w:rsidP="002C0B60">
            <w:pPr>
              <w:widowControl/>
              <w:spacing w:afterLines="0" w:after="0" w:line="240" w:lineRule="auto"/>
              <w:jc w:val="center"/>
              <w:rPr>
                <w:ins w:id="417" w:author="XiaoKun" w:date="2022-06-23T08:23:00Z"/>
                <w:rFonts w:ascii="宋体" w:hAnsi="宋体" w:cs="宋体"/>
                <w:b/>
                <w:bCs/>
                <w:color w:val="000000"/>
                <w:kern w:val="0"/>
                <w:sz w:val="22"/>
                <w:szCs w:val="22"/>
              </w:rPr>
            </w:pPr>
            <w:ins w:id="418"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3AB19585" w14:textId="77777777" w:rsidR="002C0B60" w:rsidRPr="002C0B60" w:rsidRDefault="002C0B60" w:rsidP="002C0B60">
            <w:pPr>
              <w:widowControl/>
              <w:spacing w:afterLines="0" w:after="0" w:line="240" w:lineRule="auto"/>
              <w:jc w:val="center"/>
              <w:rPr>
                <w:ins w:id="419" w:author="XiaoKun" w:date="2022-06-23T08:23:00Z"/>
                <w:rFonts w:ascii="宋体" w:hAnsi="宋体" w:cs="宋体"/>
                <w:b/>
                <w:bCs/>
                <w:color w:val="000000"/>
                <w:kern w:val="0"/>
                <w:sz w:val="22"/>
                <w:szCs w:val="22"/>
              </w:rPr>
            </w:pPr>
            <w:ins w:id="420"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9C1DB5E" w14:textId="77777777" w:rsidR="002C0B60" w:rsidRPr="002C0B60" w:rsidRDefault="002C0B60" w:rsidP="002C0B60">
            <w:pPr>
              <w:widowControl/>
              <w:spacing w:afterLines="0" w:after="0" w:line="240" w:lineRule="auto"/>
              <w:jc w:val="center"/>
              <w:rPr>
                <w:ins w:id="421" w:author="XiaoKun" w:date="2022-06-23T08:23:00Z"/>
                <w:rFonts w:ascii="宋体" w:hAnsi="宋体" w:cs="宋体"/>
                <w:b/>
                <w:bCs/>
                <w:color w:val="000000"/>
                <w:kern w:val="0"/>
                <w:sz w:val="22"/>
                <w:szCs w:val="22"/>
              </w:rPr>
            </w:pPr>
            <w:ins w:id="42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D098D00" w14:textId="77777777" w:rsidR="002C0B60" w:rsidRPr="002C0B60" w:rsidRDefault="002C0B60" w:rsidP="002C0B60">
            <w:pPr>
              <w:widowControl/>
              <w:spacing w:afterLines="0" w:after="0" w:line="240" w:lineRule="auto"/>
              <w:jc w:val="center"/>
              <w:rPr>
                <w:ins w:id="423" w:author="XiaoKun" w:date="2022-06-23T08:23:00Z"/>
                <w:rFonts w:ascii="宋体" w:hAnsi="宋体" w:cs="宋体"/>
                <w:b/>
                <w:bCs/>
                <w:color w:val="000000"/>
                <w:kern w:val="0"/>
                <w:sz w:val="22"/>
                <w:szCs w:val="22"/>
              </w:rPr>
            </w:pPr>
            <w:ins w:id="42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2730965" w14:textId="77777777" w:rsidR="002C0B60" w:rsidRPr="002C0B60" w:rsidRDefault="002C0B60" w:rsidP="002C0B60">
            <w:pPr>
              <w:widowControl/>
              <w:spacing w:afterLines="0" w:after="0" w:line="240" w:lineRule="auto"/>
              <w:jc w:val="center"/>
              <w:rPr>
                <w:ins w:id="425" w:author="XiaoKun" w:date="2022-06-23T08:23:00Z"/>
                <w:rFonts w:ascii="宋体" w:hAnsi="宋体" w:cs="宋体"/>
                <w:b/>
                <w:bCs/>
                <w:color w:val="000000"/>
                <w:kern w:val="0"/>
                <w:sz w:val="22"/>
                <w:szCs w:val="22"/>
              </w:rPr>
            </w:pPr>
            <w:ins w:id="426"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23C6412" w14:textId="77777777" w:rsidR="002C0B60" w:rsidRPr="002C0B60" w:rsidRDefault="002C0B60" w:rsidP="002C0B60">
            <w:pPr>
              <w:widowControl/>
              <w:spacing w:afterLines="0" w:after="0" w:line="240" w:lineRule="auto"/>
              <w:jc w:val="center"/>
              <w:rPr>
                <w:ins w:id="427" w:author="XiaoKun" w:date="2022-06-23T08:23:00Z"/>
                <w:rFonts w:ascii="宋体" w:hAnsi="宋体" w:cs="宋体"/>
                <w:b/>
                <w:bCs/>
                <w:color w:val="000000"/>
                <w:kern w:val="0"/>
                <w:sz w:val="22"/>
                <w:szCs w:val="22"/>
              </w:rPr>
            </w:pPr>
            <w:ins w:id="428"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1D7F476" w14:textId="77777777" w:rsidR="002C0B60" w:rsidRPr="002C0B60" w:rsidRDefault="002C0B60" w:rsidP="002C0B60">
            <w:pPr>
              <w:widowControl/>
              <w:spacing w:afterLines="0" w:after="0" w:line="240" w:lineRule="auto"/>
              <w:jc w:val="center"/>
              <w:rPr>
                <w:ins w:id="429" w:author="XiaoKun" w:date="2022-06-23T08:23:00Z"/>
                <w:rFonts w:ascii="宋体" w:hAnsi="宋体" w:cs="宋体"/>
                <w:b/>
                <w:bCs/>
                <w:color w:val="000000"/>
                <w:kern w:val="0"/>
                <w:sz w:val="22"/>
                <w:szCs w:val="22"/>
              </w:rPr>
            </w:pPr>
            <w:ins w:id="430" w:author="XiaoKun" w:date="2022-06-23T08:23:00Z">
              <w:r w:rsidRPr="002C0B60">
                <w:rPr>
                  <w:rFonts w:ascii="宋体" w:hAnsi="宋体" w:cs="宋体" w:hint="eastAsia"/>
                  <w:b/>
                  <w:bCs/>
                  <w:color w:val="000000"/>
                  <w:kern w:val="0"/>
                  <w:sz w:val="22"/>
                  <w:szCs w:val="22"/>
                </w:rPr>
                <w:t>8G+64G</w:t>
              </w:r>
            </w:ins>
          </w:p>
        </w:tc>
        <w:tc>
          <w:tcPr>
            <w:tcW w:w="0" w:type="auto"/>
            <w:tcBorders>
              <w:top w:val="nil"/>
              <w:left w:val="nil"/>
              <w:bottom w:val="single" w:sz="4" w:space="0" w:color="auto"/>
              <w:right w:val="single" w:sz="4" w:space="0" w:color="auto"/>
            </w:tcBorders>
            <w:shd w:val="clear" w:color="auto" w:fill="auto"/>
            <w:noWrap/>
            <w:vAlign w:val="center"/>
            <w:hideMark/>
          </w:tcPr>
          <w:p w14:paraId="24CA1854" w14:textId="77777777" w:rsidR="002C0B60" w:rsidRPr="002C0B60" w:rsidRDefault="002C0B60" w:rsidP="002C0B60">
            <w:pPr>
              <w:widowControl/>
              <w:spacing w:afterLines="0" w:after="0" w:line="240" w:lineRule="auto"/>
              <w:jc w:val="center"/>
              <w:rPr>
                <w:ins w:id="431" w:author="XiaoKun" w:date="2022-06-23T08:23:00Z"/>
                <w:rFonts w:ascii="宋体" w:hAnsi="宋体" w:cs="宋体"/>
                <w:b/>
                <w:bCs/>
                <w:color w:val="000000"/>
                <w:kern w:val="0"/>
                <w:sz w:val="22"/>
                <w:szCs w:val="22"/>
              </w:rPr>
            </w:pPr>
            <w:ins w:id="43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8141099" w14:textId="77777777" w:rsidR="002C0B60" w:rsidRPr="002C0B60" w:rsidRDefault="002C0B60" w:rsidP="002C0B60">
            <w:pPr>
              <w:widowControl/>
              <w:spacing w:afterLines="0" w:after="0" w:line="240" w:lineRule="auto"/>
              <w:jc w:val="center"/>
              <w:rPr>
                <w:ins w:id="433" w:author="XiaoKun" w:date="2022-06-23T08:23:00Z"/>
                <w:rFonts w:ascii="宋体" w:hAnsi="宋体" w:cs="宋体"/>
                <w:b/>
                <w:bCs/>
                <w:color w:val="000000"/>
                <w:kern w:val="0"/>
                <w:sz w:val="22"/>
                <w:szCs w:val="22"/>
              </w:rPr>
            </w:pPr>
            <w:ins w:id="434" w:author="XiaoKun" w:date="2022-06-23T08:23:00Z">
              <w:r w:rsidRPr="002C0B60">
                <w:rPr>
                  <w:rFonts w:ascii="宋体" w:hAnsi="宋体" w:cs="宋体" w:hint="eastAsia"/>
                  <w:b/>
                  <w:bCs/>
                  <w:color w:val="000000"/>
                  <w:kern w:val="0"/>
                  <w:sz w:val="22"/>
                  <w:szCs w:val="22"/>
                </w:rPr>
                <w:t>○</w:t>
              </w:r>
            </w:ins>
          </w:p>
        </w:tc>
      </w:tr>
      <w:tr w:rsidR="002C0B60" w:rsidRPr="002C0B60" w14:paraId="02B564FC" w14:textId="77777777" w:rsidTr="002C0B60">
        <w:trPr>
          <w:trHeight w:val="270"/>
          <w:ins w:id="435"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274C0F" w14:textId="77777777" w:rsidR="002C0B60" w:rsidRPr="002C0B60" w:rsidRDefault="002C0B60" w:rsidP="002C0B60">
            <w:pPr>
              <w:widowControl/>
              <w:spacing w:afterLines="0" w:after="0" w:line="240" w:lineRule="auto"/>
              <w:rPr>
                <w:ins w:id="436" w:author="XiaoKun" w:date="2022-06-23T08:23:00Z"/>
                <w:rFonts w:ascii="宋体" w:hAnsi="宋体" w:cs="宋体"/>
                <w:b/>
                <w:bCs/>
                <w:color w:val="000000"/>
                <w:kern w:val="0"/>
                <w:sz w:val="22"/>
                <w:szCs w:val="22"/>
              </w:rPr>
            </w:pPr>
            <w:ins w:id="437" w:author="XiaoKun" w:date="2022-06-23T08:23:00Z">
              <w:r w:rsidRPr="002C0B60">
                <w:rPr>
                  <w:rFonts w:ascii="宋体" w:hAnsi="宋体" w:cs="宋体" w:hint="eastAsia"/>
                  <w:b/>
                  <w:bCs/>
                  <w:color w:val="000000"/>
                  <w:kern w:val="0"/>
                  <w:sz w:val="22"/>
                  <w:szCs w:val="22"/>
                </w:rPr>
                <w:t>C600Pro</w:t>
              </w:r>
            </w:ins>
          </w:p>
        </w:tc>
        <w:tc>
          <w:tcPr>
            <w:tcW w:w="0" w:type="auto"/>
            <w:tcBorders>
              <w:top w:val="nil"/>
              <w:left w:val="nil"/>
              <w:bottom w:val="single" w:sz="4" w:space="0" w:color="auto"/>
              <w:right w:val="single" w:sz="4" w:space="0" w:color="auto"/>
            </w:tcBorders>
            <w:shd w:val="clear" w:color="auto" w:fill="auto"/>
            <w:noWrap/>
            <w:vAlign w:val="center"/>
            <w:hideMark/>
          </w:tcPr>
          <w:p w14:paraId="5F9DACF8" w14:textId="77777777" w:rsidR="002C0B60" w:rsidRPr="002C0B60" w:rsidRDefault="002C0B60" w:rsidP="002C0B60">
            <w:pPr>
              <w:widowControl/>
              <w:spacing w:afterLines="0" w:after="0" w:line="240" w:lineRule="auto"/>
              <w:jc w:val="center"/>
              <w:rPr>
                <w:ins w:id="438" w:author="XiaoKun" w:date="2022-06-23T08:23:00Z"/>
                <w:rFonts w:ascii="宋体" w:hAnsi="宋体" w:cs="宋体"/>
                <w:b/>
                <w:bCs/>
                <w:color w:val="000000"/>
                <w:kern w:val="0"/>
                <w:sz w:val="22"/>
                <w:szCs w:val="22"/>
              </w:rPr>
            </w:pPr>
            <w:ins w:id="43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3F0197E9" w14:textId="77777777" w:rsidR="002C0B60" w:rsidRPr="002C0B60" w:rsidRDefault="002C0B60" w:rsidP="002C0B60">
            <w:pPr>
              <w:widowControl/>
              <w:spacing w:afterLines="0" w:after="0" w:line="240" w:lineRule="auto"/>
              <w:jc w:val="center"/>
              <w:rPr>
                <w:ins w:id="440" w:author="XiaoKun" w:date="2022-06-23T08:23:00Z"/>
                <w:rFonts w:ascii="等线" w:eastAsia="等线" w:hAnsi="等线" w:cs="宋体"/>
                <w:color w:val="000000"/>
                <w:kern w:val="0"/>
                <w:sz w:val="21"/>
              </w:rPr>
            </w:pPr>
            <w:ins w:id="44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B2D9C1D" w14:textId="77777777" w:rsidR="002C0B60" w:rsidRPr="002C0B60" w:rsidRDefault="002C0B60" w:rsidP="002C0B60">
            <w:pPr>
              <w:widowControl/>
              <w:spacing w:afterLines="0" w:after="0" w:line="240" w:lineRule="auto"/>
              <w:jc w:val="center"/>
              <w:rPr>
                <w:ins w:id="442" w:author="XiaoKun" w:date="2022-06-23T08:23:00Z"/>
                <w:rFonts w:ascii="等线" w:eastAsia="等线" w:hAnsi="等线" w:cs="宋体"/>
                <w:color w:val="000000"/>
                <w:kern w:val="0"/>
                <w:sz w:val="21"/>
              </w:rPr>
            </w:pPr>
            <w:ins w:id="44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FCACF89" w14:textId="77777777" w:rsidR="002C0B60" w:rsidRPr="002C0B60" w:rsidRDefault="002C0B60" w:rsidP="002C0B60">
            <w:pPr>
              <w:widowControl/>
              <w:spacing w:afterLines="0" w:after="0" w:line="240" w:lineRule="auto"/>
              <w:jc w:val="center"/>
              <w:rPr>
                <w:ins w:id="444" w:author="XiaoKun" w:date="2022-06-23T08:23:00Z"/>
                <w:rFonts w:ascii="等线" w:eastAsia="等线" w:hAnsi="等线" w:cs="宋体"/>
                <w:color w:val="000000"/>
                <w:kern w:val="0"/>
                <w:sz w:val="21"/>
              </w:rPr>
            </w:pPr>
            <w:ins w:id="44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288B428" w14:textId="77777777" w:rsidR="002C0B60" w:rsidRPr="002C0B60" w:rsidRDefault="002C0B60" w:rsidP="002C0B60">
            <w:pPr>
              <w:widowControl/>
              <w:spacing w:afterLines="0" w:after="0" w:line="240" w:lineRule="auto"/>
              <w:jc w:val="center"/>
              <w:rPr>
                <w:ins w:id="446" w:author="XiaoKun" w:date="2022-06-23T08:23:00Z"/>
                <w:rFonts w:ascii="等线" w:eastAsia="等线" w:hAnsi="等线" w:cs="宋体"/>
                <w:color w:val="000000"/>
                <w:kern w:val="0"/>
                <w:sz w:val="21"/>
              </w:rPr>
            </w:pPr>
            <w:ins w:id="44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1741FE6" w14:textId="77777777" w:rsidR="002C0B60" w:rsidRPr="002C0B60" w:rsidRDefault="002C0B60" w:rsidP="002C0B60">
            <w:pPr>
              <w:widowControl/>
              <w:spacing w:afterLines="0" w:after="0" w:line="240" w:lineRule="auto"/>
              <w:jc w:val="center"/>
              <w:rPr>
                <w:ins w:id="448" w:author="XiaoKun" w:date="2022-06-23T08:23:00Z"/>
                <w:rFonts w:ascii="等线" w:eastAsia="等线" w:hAnsi="等线" w:cs="宋体"/>
                <w:color w:val="000000"/>
                <w:kern w:val="0"/>
                <w:sz w:val="21"/>
              </w:rPr>
            </w:pPr>
            <w:ins w:id="449"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EF88B54" w14:textId="77777777" w:rsidR="002C0B60" w:rsidRPr="002C0B60" w:rsidRDefault="002C0B60" w:rsidP="002C0B60">
            <w:pPr>
              <w:widowControl/>
              <w:spacing w:afterLines="0" w:after="0" w:line="240" w:lineRule="auto"/>
              <w:jc w:val="center"/>
              <w:rPr>
                <w:ins w:id="450" w:author="XiaoKun" w:date="2022-06-23T08:23:00Z"/>
                <w:rFonts w:ascii="等线" w:eastAsia="等线" w:hAnsi="等线" w:cs="宋体"/>
                <w:color w:val="000000"/>
                <w:kern w:val="0"/>
                <w:sz w:val="21"/>
              </w:rPr>
            </w:pPr>
            <w:ins w:id="45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005FF04" w14:textId="77777777" w:rsidR="002C0B60" w:rsidRPr="002C0B60" w:rsidRDefault="002C0B60" w:rsidP="002C0B60">
            <w:pPr>
              <w:widowControl/>
              <w:spacing w:afterLines="0" w:after="0" w:line="240" w:lineRule="auto"/>
              <w:jc w:val="center"/>
              <w:rPr>
                <w:ins w:id="452" w:author="XiaoKun" w:date="2022-06-23T08:23:00Z"/>
                <w:rFonts w:ascii="等线" w:eastAsia="等线" w:hAnsi="等线" w:cs="宋体"/>
                <w:color w:val="000000"/>
                <w:kern w:val="0"/>
                <w:sz w:val="21"/>
              </w:rPr>
            </w:pPr>
            <w:ins w:id="45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1150CB4" w14:textId="77777777" w:rsidR="002C0B60" w:rsidRPr="002C0B60" w:rsidRDefault="002C0B60" w:rsidP="002C0B60">
            <w:pPr>
              <w:widowControl/>
              <w:spacing w:afterLines="0" w:after="0" w:line="240" w:lineRule="auto"/>
              <w:jc w:val="center"/>
              <w:rPr>
                <w:ins w:id="454" w:author="XiaoKun" w:date="2022-06-23T08:23:00Z"/>
                <w:rFonts w:ascii="等线" w:eastAsia="等线" w:hAnsi="等线" w:cs="宋体"/>
                <w:color w:val="000000"/>
                <w:kern w:val="0"/>
                <w:sz w:val="21"/>
              </w:rPr>
            </w:pPr>
            <w:ins w:id="45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F951D78" w14:textId="77777777" w:rsidR="002C0B60" w:rsidRPr="002C0B60" w:rsidRDefault="002C0B60" w:rsidP="002C0B60">
            <w:pPr>
              <w:widowControl/>
              <w:spacing w:afterLines="0" w:after="0" w:line="240" w:lineRule="auto"/>
              <w:jc w:val="center"/>
              <w:rPr>
                <w:ins w:id="456" w:author="XiaoKun" w:date="2022-06-23T08:23:00Z"/>
                <w:rFonts w:ascii="宋体" w:hAnsi="宋体" w:cs="宋体"/>
                <w:b/>
                <w:bCs/>
                <w:color w:val="000000"/>
                <w:kern w:val="0"/>
                <w:sz w:val="22"/>
                <w:szCs w:val="22"/>
              </w:rPr>
            </w:pPr>
            <w:ins w:id="45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6987AC1" w14:textId="77777777" w:rsidR="002C0B60" w:rsidRPr="002C0B60" w:rsidRDefault="002C0B60" w:rsidP="002C0B60">
            <w:pPr>
              <w:widowControl/>
              <w:spacing w:afterLines="0" w:after="0" w:line="240" w:lineRule="auto"/>
              <w:jc w:val="center"/>
              <w:rPr>
                <w:ins w:id="458" w:author="XiaoKun" w:date="2022-06-23T08:23:00Z"/>
                <w:rFonts w:ascii="宋体" w:hAnsi="宋体" w:cs="宋体"/>
                <w:b/>
                <w:bCs/>
                <w:color w:val="000000"/>
                <w:kern w:val="0"/>
                <w:sz w:val="22"/>
                <w:szCs w:val="22"/>
              </w:rPr>
            </w:pPr>
            <w:ins w:id="45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62AA292F" w14:textId="77777777" w:rsidR="002C0B60" w:rsidRPr="002C0B60" w:rsidRDefault="002C0B60" w:rsidP="002C0B60">
            <w:pPr>
              <w:widowControl/>
              <w:spacing w:afterLines="0" w:after="0" w:line="240" w:lineRule="auto"/>
              <w:jc w:val="center"/>
              <w:rPr>
                <w:ins w:id="460" w:author="XiaoKun" w:date="2022-06-23T08:23:00Z"/>
                <w:rFonts w:ascii="等线" w:eastAsia="等线" w:hAnsi="等线" w:cs="宋体"/>
                <w:color w:val="000000"/>
                <w:kern w:val="0"/>
                <w:sz w:val="21"/>
              </w:rPr>
            </w:pPr>
            <w:ins w:id="461" w:author="XiaoKun" w:date="2022-06-23T08:23:00Z">
              <w:r w:rsidRPr="002C0B60">
                <w:rPr>
                  <w:rFonts w:ascii="等线" w:eastAsia="等线" w:hAnsi="等线" w:cs="宋体" w:hint="eastAsia"/>
                  <w:color w:val="000000"/>
                  <w:kern w:val="0"/>
                  <w:sz w:val="21"/>
                </w:rPr>
                <w:t>10.1</w:t>
              </w:r>
            </w:ins>
          </w:p>
        </w:tc>
        <w:tc>
          <w:tcPr>
            <w:tcW w:w="0" w:type="auto"/>
            <w:tcBorders>
              <w:top w:val="nil"/>
              <w:left w:val="nil"/>
              <w:bottom w:val="single" w:sz="4" w:space="0" w:color="auto"/>
              <w:right w:val="single" w:sz="4" w:space="0" w:color="auto"/>
            </w:tcBorders>
            <w:shd w:val="clear" w:color="auto" w:fill="auto"/>
            <w:vAlign w:val="center"/>
            <w:hideMark/>
          </w:tcPr>
          <w:p w14:paraId="34FADF92" w14:textId="77777777" w:rsidR="002C0B60" w:rsidRPr="002C0B60" w:rsidRDefault="002C0B60" w:rsidP="002C0B60">
            <w:pPr>
              <w:widowControl/>
              <w:spacing w:afterLines="0" w:after="0" w:line="240" w:lineRule="auto"/>
              <w:jc w:val="center"/>
              <w:rPr>
                <w:ins w:id="462" w:author="XiaoKun" w:date="2022-06-23T08:23:00Z"/>
                <w:rFonts w:ascii="等线" w:eastAsia="等线" w:hAnsi="等线" w:cs="宋体"/>
                <w:color w:val="000000"/>
                <w:kern w:val="0"/>
                <w:sz w:val="21"/>
              </w:rPr>
            </w:pPr>
            <w:ins w:id="46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75FA24F" w14:textId="77777777" w:rsidR="002C0B60" w:rsidRPr="002C0B60" w:rsidRDefault="002C0B60" w:rsidP="002C0B60">
            <w:pPr>
              <w:widowControl/>
              <w:spacing w:afterLines="0" w:after="0" w:line="240" w:lineRule="auto"/>
              <w:jc w:val="center"/>
              <w:rPr>
                <w:ins w:id="464" w:author="XiaoKun" w:date="2022-06-23T08:23:00Z"/>
                <w:rFonts w:ascii="宋体" w:hAnsi="宋体" w:cs="宋体"/>
                <w:b/>
                <w:bCs/>
                <w:color w:val="000000"/>
                <w:kern w:val="0"/>
                <w:sz w:val="22"/>
                <w:szCs w:val="22"/>
              </w:rPr>
            </w:pPr>
            <w:ins w:id="465"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AE26200" w14:textId="77777777" w:rsidR="002C0B60" w:rsidRPr="002C0B60" w:rsidRDefault="002C0B60" w:rsidP="002C0B60">
            <w:pPr>
              <w:widowControl/>
              <w:spacing w:afterLines="0" w:after="0" w:line="240" w:lineRule="auto"/>
              <w:jc w:val="center"/>
              <w:rPr>
                <w:ins w:id="466" w:author="XiaoKun" w:date="2022-06-23T08:23:00Z"/>
                <w:rFonts w:ascii="宋体" w:hAnsi="宋体" w:cs="宋体"/>
                <w:b/>
                <w:bCs/>
                <w:color w:val="000000"/>
                <w:kern w:val="0"/>
                <w:sz w:val="22"/>
                <w:szCs w:val="22"/>
              </w:rPr>
            </w:pPr>
            <w:ins w:id="46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9D687C5" w14:textId="77777777" w:rsidR="002C0B60" w:rsidRPr="002C0B60" w:rsidRDefault="002C0B60" w:rsidP="002C0B60">
            <w:pPr>
              <w:widowControl/>
              <w:spacing w:afterLines="0" w:after="0" w:line="240" w:lineRule="auto"/>
              <w:jc w:val="center"/>
              <w:rPr>
                <w:ins w:id="468" w:author="XiaoKun" w:date="2022-06-23T08:23:00Z"/>
                <w:rFonts w:ascii="宋体" w:hAnsi="宋体" w:cs="宋体"/>
                <w:b/>
                <w:bCs/>
                <w:color w:val="000000"/>
                <w:kern w:val="0"/>
                <w:sz w:val="22"/>
                <w:szCs w:val="22"/>
              </w:rPr>
            </w:pPr>
            <w:ins w:id="46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6236E60" w14:textId="77777777" w:rsidR="002C0B60" w:rsidRPr="002C0B60" w:rsidRDefault="002C0B60" w:rsidP="002C0B60">
            <w:pPr>
              <w:widowControl/>
              <w:spacing w:afterLines="0" w:after="0" w:line="240" w:lineRule="auto"/>
              <w:jc w:val="center"/>
              <w:rPr>
                <w:ins w:id="470" w:author="XiaoKun" w:date="2022-06-23T08:23:00Z"/>
                <w:rFonts w:ascii="宋体" w:hAnsi="宋体" w:cs="宋体"/>
                <w:b/>
                <w:bCs/>
                <w:color w:val="000000"/>
                <w:kern w:val="0"/>
                <w:sz w:val="22"/>
                <w:szCs w:val="22"/>
              </w:rPr>
            </w:pPr>
            <w:ins w:id="471"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84E4299" w14:textId="77777777" w:rsidR="002C0B60" w:rsidRPr="002C0B60" w:rsidRDefault="002C0B60" w:rsidP="002C0B60">
            <w:pPr>
              <w:widowControl/>
              <w:spacing w:afterLines="0" w:after="0" w:line="240" w:lineRule="auto"/>
              <w:jc w:val="center"/>
              <w:rPr>
                <w:ins w:id="472" w:author="XiaoKun" w:date="2022-06-23T08:23:00Z"/>
                <w:rFonts w:ascii="宋体" w:hAnsi="宋体" w:cs="宋体"/>
                <w:b/>
                <w:bCs/>
                <w:color w:val="000000"/>
                <w:kern w:val="0"/>
                <w:sz w:val="22"/>
                <w:szCs w:val="22"/>
              </w:rPr>
            </w:pPr>
            <w:ins w:id="47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D5DCCBC" w14:textId="77777777" w:rsidR="002C0B60" w:rsidRPr="002C0B60" w:rsidRDefault="002C0B60" w:rsidP="002C0B60">
            <w:pPr>
              <w:widowControl/>
              <w:spacing w:afterLines="0" w:after="0" w:line="240" w:lineRule="auto"/>
              <w:jc w:val="center"/>
              <w:rPr>
                <w:ins w:id="474" w:author="XiaoKun" w:date="2022-06-23T08:23:00Z"/>
                <w:rFonts w:ascii="宋体" w:hAnsi="宋体" w:cs="宋体"/>
                <w:b/>
                <w:bCs/>
                <w:color w:val="000000"/>
                <w:kern w:val="0"/>
                <w:sz w:val="22"/>
                <w:szCs w:val="22"/>
              </w:rPr>
            </w:pPr>
            <w:ins w:id="475" w:author="XiaoKun" w:date="2022-06-23T08:23:00Z">
              <w:r w:rsidRPr="002C0B60">
                <w:rPr>
                  <w:rFonts w:ascii="宋体" w:hAnsi="宋体" w:cs="宋体" w:hint="eastAsia"/>
                  <w:b/>
                  <w:bCs/>
                  <w:color w:val="000000"/>
                  <w:kern w:val="0"/>
                  <w:sz w:val="22"/>
                  <w:szCs w:val="22"/>
                </w:rPr>
                <w:t>8G+128G</w:t>
              </w:r>
            </w:ins>
          </w:p>
        </w:tc>
        <w:tc>
          <w:tcPr>
            <w:tcW w:w="0" w:type="auto"/>
            <w:tcBorders>
              <w:top w:val="nil"/>
              <w:left w:val="nil"/>
              <w:bottom w:val="single" w:sz="4" w:space="0" w:color="auto"/>
              <w:right w:val="single" w:sz="4" w:space="0" w:color="auto"/>
            </w:tcBorders>
            <w:shd w:val="clear" w:color="auto" w:fill="auto"/>
            <w:noWrap/>
            <w:vAlign w:val="center"/>
            <w:hideMark/>
          </w:tcPr>
          <w:p w14:paraId="42842A87" w14:textId="77777777" w:rsidR="002C0B60" w:rsidRPr="002C0B60" w:rsidRDefault="002C0B60" w:rsidP="002C0B60">
            <w:pPr>
              <w:widowControl/>
              <w:spacing w:afterLines="0" w:after="0" w:line="240" w:lineRule="auto"/>
              <w:jc w:val="center"/>
              <w:rPr>
                <w:ins w:id="476" w:author="XiaoKun" w:date="2022-06-23T08:23:00Z"/>
                <w:rFonts w:ascii="宋体" w:hAnsi="宋体" w:cs="宋体"/>
                <w:b/>
                <w:bCs/>
                <w:color w:val="000000"/>
                <w:kern w:val="0"/>
                <w:sz w:val="22"/>
                <w:szCs w:val="22"/>
              </w:rPr>
            </w:pPr>
            <w:ins w:id="47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3605BFA" w14:textId="77777777" w:rsidR="002C0B60" w:rsidRPr="002C0B60" w:rsidRDefault="002C0B60" w:rsidP="002C0B60">
            <w:pPr>
              <w:widowControl/>
              <w:spacing w:afterLines="0" w:after="0" w:line="240" w:lineRule="auto"/>
              <w:jc w:val="center"/>
              <w:rPr>
                <w:ins w:id="478" w:author="XiaoKun" w:date="2022-06-23T08:23:00Z"/>
                <w:rFonts w:ascii="宋体" w:hAnsi="宋体" w:cs="宋体"/>
                <w:b/>
                <w:bCs/>
                <w:color w:val="000000"/>
                <w:kern w:val="0"/>
                <w:sz w:val="22"/>
                <w:szCs w:val="22"/>
              </w:rPr>
            </w:pPr>
            <w:ins w:id="479" w:author="XiaoKun" w:date="2022-06-23T08:23:00Z">
              <w:r w:rsidRPr="002C0B60">
                <w:rPr>
                  <w:rFonts w:ascii="宋体" w:hAnsi="宋体" w:cs="宋体" w:hint="eastAsia"/>
                  <w:b/>
                  <w:bCs/>
                  <w:color w:val="000000"/>
                  <w:kern w:val="0"/>
                  <w:sz w:val="22"/>
                  <w:szCs w:val="22"/>
                </w:rPr>
                <w:t>○</w:t>
              </w:r>
            </w:ins>
          </w:p>
        </w:tc>
      </w:tr>
      <w:tr w:rsidR="002C0B60" w:rsidRPr="002C0B60" w14:paraId="0FA10C7B" w14:textId="77777777" w:rsidTr="002C0B60">
        <w:trPr>
          <w:trHeight w:val="270"/>
          <w:ins w:id="480"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FBEE3" w14:textId="77777777" w:rsidR="002C0B60" w:rsidRPr="002C0B60" w:rsidRDefault="002C0B60" w:rsidP="002C0B60">
            <w:pPr>
              <w:widowControl/>
              <w:spacing w:afterLines="0" w:after="0" w:line="240" w:lineRule="auto"/>
              <w:rPr>
                <w:ins w:id="481" w:author="XiaoKun" w:date="2022-06-23T08:23:00Z"/>
                <w:rFonts w:ascii="宋体" w:hAnsi="宋体" w:cs="宋体"/>
                <w:b/>
                <w:bCs/>
                <w:color w:val="000000"/>
                <w:kern w:val="0"/>
                <w:sz w:val="22"/>
                <w:szCs w:val="22"/>
              </w:rPr>
            </w:pPr>
            <w:ins w:id="482" w:author="XiaoKun" w:date="2022-06-23T08:23:00Z">
              <w:r w:rsidRPr="002C0B60">
                <w:rPr>
                  <w:rFonts w:ascii="宋体" w:hAnsi="宋体" w:cs="宋体" w:hint="eastAsia"/>
                  <w:b/>
                  <w:bCs/>
                  <w:color w:val="000000"/>
                  <w:kern w:val="0"/>
                  <w:sz w:val="22"/>
                  <w:szCs w:val="22"/>
                </w:rPr>
                <w:t>C600E</w:t>
              </w:r>
            </w:ins>
          </w:p>
        </w:tc>
        <w:tc>
          <w:tcPr>
            <w:tcW w:w="0" w:type="auto"/>
            <w:tcBorders>
              <w:top w:val="nil"/>
              <w:left w:val="nil"/>
              <w:bottom w:val="single" w:sz="4" w:space="0" w:color="auto"/>
              <w:right w:val="single" w:sz="4" w:space="0" w:color="auto"/>
            </w:tcBorders>
            <w:shd w:val="clear" w:color="auto" w:fill="auto"/>
            <w:noWrap/>
            <w:vAlign w:val="center"/>
            <w:hideMark/>
          </w:tcPr>
          <w:p w14:paraId="1F7ACBCF" w14:textId="77777777" w:rsidR="002C0B60" w:rsidRPr="002C0B60" w:rsidRDefault="002C0B60" w:rsidP="002C0B60">
            <w:pPr>
              <w:widowControl/>
              <w:spacing w:afterLines="0" w:after="0" w:line="240" w:lineRule="auto"/>
              <w:jc w:val="center"/>
              <w:rPr>
                <w:ins w:id="483" w:author="XiaoKun" w:date="2022-06-23T08:23:00Z"/>
                <w:rFonts w:ascii="宋体" w:hAnsi="宋体" w:cs="宋体"/>
                <w:b/>
                <w:bCs/>
                <w:color w:val="000000"/>
                <w:kern w:val="0"/>
                <w:sz w:val="22"/>
                <w:szCs w:val="22"/>
              </w:rPr>
            </w:pPr>
            <w:ins w:id="48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44E9774A" w14:textId="77777777" w:rsidR="002C0B60" w:rsidRPr="002C0B60" w:rsidRDefault="002C0B60" w:rsidP="002C0B60">
            <w:pPr>
              <w:widowControl/>
              <w:spacing w:afterLines="0" w:after="0" w:line="240" w:lineRule="auto"/>
              <w:jc w:val="center"/>
              <w:rPr>
                <w:ins w:id="485" w:author="XiaoKun" w:date="2022-06-23T08:23:00Z"/>
                <w:rFonts w:ascii="等线" w:eastAsia="等线" w:hAnsi="等线" w:cs="宋体"/>
                <w:color w:val="000000"/>
                <w:kern w:val="0"/>
                <w:sz w:val="21"/>
              </w:rPr>
            </w:pPr>
            <w:ins w:id="48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B923E31" w14:textId="77777777" w:rsidR="002C0B60" w:rsidRPr="002C0B60" w:rsidRDefault="002C0B60" w:rsidP="002C0B60">
            <w:pPr>
              <w:widowControl/>
              <w:spacing w:afterLines="0" w:after="0" w:line="240" w:lineRule="auto"/>
              <w:jc w:val="center"/>
              <w:rPr>
                <w:ins w:id="487" w:author="XiaoKun" w:date="2022-06-23T08:23:00Z"/>
                <w:rFonts w:ascii="等线" w:eastAsia="等线" w:hAnsi="等线" w:cs="宋体"/>
                <w:color w:val="000000"/>
                <w:kern w:val="0"/>
                <w:sz w:val="21"/>
              </w:rPr>
            </w:pPr>
            <w:ins w:id="48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468B9F6" w14:textId="77777777" w:rsidR="002C0B60" w:rsidRPr="002C0B60" w:rsidRDefault="002C0B60" w:rsidP="002C0B60">
            <w:pPr>
              <w:widowControl/>
              <w:spacing w:afterLines="0" w:after="0" w:line="240" w:lineRule="auto"/>
              <w:jc w:val="center"/>
              <w:rPr>
                <w:ins w:id="489" w:author="XiaoKun" w:date="2022-06-23T08:23:00Z"/>
                <w:rFonts w:ascii="等线" w:eastAsia="等线" w:hAnsi="等线" w:cs="宋体"/>
                <w:color w:val="000000"/>
                <w:kern w:val="0"/>
                <w:sz w:val="21"/>
              </w:rPr>
            </w:pPr>
            <w:ins w:id="49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0B2FC3F" w14:textId="77777777" w:rsidR="002C0B60" w:rsidRPr="002C0B60" w:rsidRDefault="002C0B60" w:rsidP="002C0B60">
            <w:pPr>
              <w:widowControl/>
              <w:spacing w:afterLines="0" w:after="0" w:line="240" w:lineRule="auto"/>
              <w:jc w:val="center"/>
              <w:rPr>
                <w:ins w:id="491" w:author="XiaoKun" w:date="2022-06-23T08:23:00Z"/>
                <w:rFonts w:ascii="等线" w:eastAsia="等线" w:hAnsi="等线" w:cs="宋体"/>
                <w:color w:val="000000"/>
                <w:kern w:val="0"/>
                <w:sz w:val="21"/>
              </w:rPr>
            </w:pPr>
            <w:ins w:id="492"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D83A33F" w14:textId="77777777" w:rsidR="002C0B60" w:rsidRPr="002C0B60" w:rsidRDefault="002C0B60" w:rsidP="002C0B60">
            <w:pPr>
              <w:widowControl/>
              <w:spacing w:afterLines="0" w:after="0" w:line="240" w:lineRule="auto"/>
              <w:jc w:val="center"/>
              <w:rPr>
                <w:ins w:id="493" w:author="XiaoKun" w:date="2022-06-23T08:23:00Z"/>
                <w:rFonts w:ascii="等线" w:eastAsia="等线" w:hAnsi="等线" w:cs="宋体"/>
                <w:color w:val="000000"/>
                <w:kern w:val="0"/>
                <w:sz w:val="21"/>
              </w:rPr>
            </w:pPr>
            <w:ins w:id="494"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E1AA816" w14:textId="77777777" w:rsidR="002C0B60" w:rsidRPr="002C0B60" w:rsidRDefault="002C0B60" w:rsidP="002C0B60">
            <w:pPr>
              <w:widowControl/>
              <w:spacing w:afterLines="0" w:after="0" w:line="240" w:lineRule="auto"/>
              <w:jc w:val="center"/>
              <w:rPr>
                <w:ins w:id="495" w:author="XiaoKun" w:date="2022-06-23T08:23:00Z"/>
                <w:rFonts w:ascii="等线" w:eastAsia="等线" w:hAnsi="等线" w:cs="宋体"/>
                <w:color w:val="000000"/>
                <w:kern w:val="0"/>
                <w:sz w:val="21"/>
              </w:rPr>
            </w:pPr>
            <w:ins w:id="49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FAF57A5" w14:textId="77777777" w:rsidR="002C0B60" w:rsidRPr="002C0B60" w:rsidRDefault="002C0B60" w:rsidP="002C0B60">
            <w:pPr>
              <w:widowControl/>
              <w:spacing w:afterLines="0" w:after="0" w:line="240" w:lineRule="auto"/>
              <w:jc w:val="center"/>
              <w:rPr>
                <w:ins w:id="497" w:author="XiaoKun" w:date="2022-06-23T08:23:00Z"/>
                <w:rFonts w:ascii="等线" w:eastAsia="等线" w:hAnsi="等线" w:cs="宋体"/>
                <w:color w:val="000000"/>
                <w:kern w:val="0"/>
                <w:sz w:val="21"/>
              </w:rPr>
            </w:pPr>
            <w:ins w:id="49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4C20DF6" w14:textId="77777777" w:rsidR="002C0B60" w:rsidRPr="002C0B60" w:rsidRDefault="002C0B60" w:rsidP="002C0B60">
            <w:pPr>
              <w:widowControl/>
              <w:spacing w:afterLines="0" w:after="0" w:line="240" w:lineRule="auto"/>
              <w:jc w:val="center"/>
              <w:rPr>
                <w:ins w:id="499" w:author="XiaoKun" w:date="2022-06-23T08:23:00Z"/>
                <w:rFonts w:ascii="等线" w:eastAsia="等线" w:hAnsi="等线" w:cs="宋体"/>
                <w:color w:val="000000"/>
                <w:kern w:val="0"/>
                <w:sz w:val="21"/>
              </w:rPr>
            </w:pPr>
            <w:ins w:id="50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339E78F9" w14:textId="77777777" w:rsidR="002C0B60" w:rsidRPr="002C0B60" w:rsidRDefault="002C0B60" w:rsidP="002C0B60">
            <w:pPr>
              <w:widowControl/>
              <w:spacing w:afterLines="0" w:after="0" w:line="240" w:lineRule="auto"/>
              <w:jc w:val="center"/>
              <w:rPr>
                <w:ins w:id="501" w:author="XiaoKun" w:date="2022-06-23T08:23:00Z"/>
                <w:rFonts w:ascii="宋体" w:hAnsi="宋体" w:cs="宋体"/>
                <w:b/>
                <w:bCs/>
                <w:color w:val="000000"/>
                <w:kern w:val="0"/>
                <w:sz w:val="22"/>
                <w:szCs w:val="22"/>
              </w:rPr>
            </w:pPr>
            <w:ins w:id="50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193C3CB" w14:textId="77777777" w:rsidR="002C0B60" w:rsidRPr="002C0B60" w:rsidRDefault="002C0B60" w:rsidP="002C0B60">
            <w:pPr>
              <w:widowControl/>
              <w:spacing w:afterLines="0" w:after="0" w:line="240" w:lineRule="auto"/>
              <w:jc w:val="center"/>
              <w:rPr>
                <w:ins w:id="503" w:author="XiaoKun" w:date="2022-06-23T08:23:00Z"/>
                <w:rFonts w:ascii="宋体" w:hAnsi="宋体" w:cs="宋体"/>
                <w:b/>
                <w:bCs/>
                <w:color w:val="000000"/>
                <w:kern w:val="0"/>
                <w:sz w:val="22"/>
                <w:szCs w:val="22"/>
              </w:rPr>
            </w:pPr>
            <w:ins w:id="50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7CCB2CB1" w14:textId="77777777" w:rsidR="002C0B60" w:rsidRPr="002C0B60" w:rsidRDefault="002C0B60" w:rsidP="002C0B60">
            <w:pPr>
              <w:widowControl/>
              <w:spacing w:afterLines="0" w:after="0" w:line="240" w:lineRule="auto"/>
              <w:jc w:val="center"/>
              <w:rPr>
                <w:ins w:id="505" w:author="XiaoKun" w:date="2022-06-23T08:23:00Z"/>
                <w:rFonts w:ascii="等线" w:eastAsia="等线" w:hAnsi="等线" w:cs="宋体"/>
                <w:color w:val="000000"/>
                <w:kern w:val="0"/>
                <w:sz w:val="21"/>
              </w:rPr>
            </w:pPr>
            <w:ins w:id="506" w:author="XiaoKun" w:date="2022-06-23T08:23:00Z">
              <w:r w:rsidRPr="002C0B60">
                <w:rPr>
                  <w:rFonts w:ascii="等线" w:eastAsia="等线" w:hAnsi="等线" w:cs="宋体" w:hint="eastAsia"/>
                  <w:color w:val="000000"/>
                  <w:kern w:val="0"/>
                  <w:sz w:val="21"/>
                </w:rPr>
                <w:t>10.1</w:t>
              </w:r>
            </w:ins>
          </w:p>
        </w:tc>
        <w:tc>
          <w:tcPr>
            <w:tcW w:w="0" w:type="auto"/>
            <w:tcBorders>
              <w:top w:val="nil"/>
              <w:left w:val="nil"/>
              <w:bottom w:val="single" w:sz="4" w:space="0" w:color="auto"/>
              <w:right w:val="single" w:sz="4" w:space="0" w:color="auto"/>
            </w:tcBorders>
            <w:shd w:val="clear" w:color="auto" w:fill="auto"/>
            <w:vAlign w:val="center"/>
            <w:hideMark/>
          </w:tcPr>
          <w:p w14:paraId="197E7C5D" w14:textId="77777777" w:rsidR="002C0B60" w:rsidRPr="002C0B60" w:rsidRDefault="002C0B60" w:rsidP="002C0B60">
            <w:pPr>
              <w:widowControl/>
              <w:spacing w:afterLines="0" w:after="0" w:line="240" w:lineRule="auto"/>
              <w:jc w:val="center"/>
              <w:rPr>
                <w:ins w:id="507" w:author="XiaoKun" w:date="2022-06-23T08:23:00Z"/>
                <w:rFonts w:ascii="等线" w:eastAsia="等线" w:hAnsi="等线" w:cs="宋体"/>
                <w:color w:val="000000"/>
                <w:kern w:val="0"/>
                <w:sz w:val="21"/>
              </w:rPr>
            </w:pPr>
            <w:ins w:id="50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475AB37" w14:textId="77777777" w:rsidR="002C0B60" w:rsidRPr="002C0B60" w:rsidRDefault="002C0B60" w:rsidP="002C0B60">
            <w:pPr>
              <w:widowControl/>
              <w:spacing w:afterLines="0" w:after="0" w:line="240" w:lineRule="auto"/>
              <w:jc w:val="center"/>
              <w:rPr>
                <w:ins w:id="509" w:author="XiaoKun" w:date="2022-06-23T08:23:00Z"/>
                <w:rFonts w:ascii="等线" w:eastAsia="等线" w:hAnsi="等线" w:cs="宋体"/>
                <w:color w:val="000000"/>
                <w:kern w:val="0"/>
                <w:sz w:val="21"/>
              </w:rPr>
            </w:pPr>
            <w:ins w:id="51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513635FF" w14:textId="77777777" w:rsidR="002C0B60" w:rsidRPr="002C0B60" w:rsidRDefault="002C0B60" w:rsidP="002C0B60">
            <w:pPr>
              <w:widowControl/>
              <w:spacing w:afterLines="0" w:after="0" w:line="240" w:lineRule="auto"/>
              <w:jc w:val="center"/>
              <w:rPr>
                <w:ins w:id="511" w:author="XiaoKun" w:date="2022-06-23T08:23:00Z"/>
                <w:rFonts w:ascii="宋体" w:hAnsi="宋体" w:cs="宋体"/>
                <w:b/>
                <w:bCs/>
                <w:color w:val="000000"/>
                <w:kern w:val="0"/>
                <w:sz w:val="22"/>
                <w:szCs w:val="22"/>
              </w:rPr>
            </w:pPr>
            <w:ins w:id="51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7C24963" w14:textId="77777777" w:rsidR="002C0B60" w:rsidRPr="002C0B60" w:rsidRDefault="002C0B60" w:rsidP="002C0B60">
            <w:pPr>
              <w:widowControl/>
              <w:spacing w:afterLines="0" w:after="0" w:line="240" w:lineRule="auto"/>
              <w:jc w:val="center"/>
              <w:rPr>
                <w:ins w:id="513" w:author="XiaoKun" w:date="2022-06-23T08:23:00Z"/>
                <w:rFonts w:ascii="宋体" w:hAnsi="宋体" w:cs="宋体"/>
                <w:b/>
                <w:bCs/>
                <w:color w:val="000000"/>
                <w:kern w:val="0"/>
                <w:sz w:val="22"/>
                <w:szCs w:val="22"/>
              </w:rPr>
            </w:pPr>
            <w:ins w:id="51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38614F5" w14:textId="77777777" w:rsidR="002C0B60" w:rsidRPr="002C0B60" w:rsidRDefault="002C0B60" w:rsidP="002C0B60">
            <w:pPr>
              <w:widowControl/>
              <w:spacing w:afterLines="0" w:after="0" w:line="240" w:lineRule="auto"/>
              <w:jc w:val="center"/>
              <w:rPr>
                <w:ins w:id="515" w:author="XiaoKun" w:date="2022-06-23T08:23:00Z"/>
                <w:rFonts w:ascii="宋体" w:hAnsi="宋体" w:cs="宋体"/>
                <w:b/>
                <w:bCs/>
                <w:color w:val="000000"/>
                <w:kern w:val="0"/>
                <w:sz w:val="22"/>
                <w:szCs w:val="22"/>
              </w:rPr>
            </w:pPr>
            <w:ins w:id="516"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29DEEB79" w14:textId="77777777" w:rsidR="002C0B60" w:rsidRPr="002C0B60" w:rsidRDefault="002C0B60" w:rsidP="002C0B60">
            <w:pPr>
              <w:widowControl/>
              <w:spacing w:afterLines="0" w:after="0" w:line="240" w:lineRule="auto"/>
              <w:jc w:val="center"/>
              <w:rPr>
                <w:ins w:id="517" w:author="XiaoKun" w:date="2022-06-23T08:23:00Z"/>
                <w:rFonts w:ascii="等线" w:eastAsia="等线" w:hAnsi="等线" w:cs="宋体"/>
                <w:color w:val="000000"/>
                <w:kern w:val="0"/>
                <w:sz w:val="21"/>
              </w:rPr>
            </w:pPr>
            <w:ins w:id="51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7FC4D15" w14:textId="77777777" w:rsidR="002C0B60" w:rsidRPr="002C0B60" w:rsidRDefault="002C0B60" w:rsidP="002C0B60">
            <w:pPr>
              <w:widowControl/>
              <w:spacing w:afterLines="0" w:after="0" w:line="240" w:lineRule="auto"/>
              <w:jc w:val="center"/>
              <w:rPr>
                <w:ins w:id="519" w:author="XiaoKun" w:date="2022-06-23T08:23:00Z"/>
                <w:rFonts w:ascii="宋体" w:hAnsi="宋体" w:cs="宋体"/>
                <w:b/>
                <w:bCs/>
                <w:color w:val="000000"/>
                <w:kern w:val="0"/>
                <w:sz w:val="22"/>
                <w:szCs w:val="22"/>
              </w:rPr>
            </w:pPr>
            <w:ins w:id="520" w:author="XiaoKun" w:date="2022-06-23T08:23:00Z">
              <w:r w:rsidRPr="002C0B60">
                <w:rPr>
                  <w:rFonts w:ascii="宋体" w:hAnsi="宋体" w:cs="宋体" w:hint="eastAsia"/>
                  <w:b/>
                  <w:bCs/>
                  <w:color w:val="000000"/>
                  <w:kern w:val="0"/>
                  <w:sz w:val="22"/>
                  <w:szCs w:val="22"/>
                </w:rPr>
                <w:t>8G+128G</w:t>
              </w:r>
            </w:ins>
          </w:p>
        </w:tc>
        <w:tc>
          <w:tcPr>
            <w:tcW w:w="0" w:type="auto"/>
            <w:tcBorders>
              <w:top w:val="nil"/>
              <w:left w:val="nil"/>
              <w:bottom w:val="single" w:sz="4" w:space="0" w:color="auto"/>
              <w:right w:val="single" w:sz="4" w:space="0" w:color="auto"/>
            </w:tcBorders>
            <w:shd w:val="clear" w:color="auto" w:fill="auto"/>
            <w:noWrap/>
            <w:vAlign w:val="center"/>
            <w:hideMark/>
          </w:tcPr>
          <w:p w14:paraId="55260D72" w14:textId="77777777" w:rsidR="002C0B60" w:rsidRPr="002C0B60" w:rsidRDefault="002C0B60" w:rsidP="002C0B60">
            <w:pPr>
              <w:widowControl/>
              <w:spacing w:afterLines="0" w:after="0" w:line="240" w:lineRule="auto"/>
              <w:jc w:val="center"/>
              <w:rPr>
                <w:ins w:id="521" w:author="XiaoKun" w:date="2022-06-23T08:23:00Z"/>
                <w:rFonts w:ascii="宋体" w:hAnsi="宋体" w:cs="宋体"/>
                <w:b/>
                <w:bCs/>
                <w:color w:val="000000"/>
                <w:kern w:val="0"/>
                <w:sz w:val="22"/>
                <w:szCs w:val="22"/>
              </w:rPr>
            </w:pPr>
            <w:ins w:id="52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FDEC10E" w14:textId="77777777" w:rsidR="002C0B60" w:rsidRPr="002C0B60" w:rsidRDefault="002C0B60" w:rsidP="002C0B60">
            <w:pPr>
              <w:widowControl/>
              <w:spacing w:afterLines="0" w:after="0" w:line="240" w:lineRule="auto"/>
              <w:jc w:val="center"/>
              <w:rPr>
                <w:ins w:id="523" w:author="XiaoKun" w:date="2022-06-23T08:23:00Z"/>
                <w:rFonts w:ascii="宋体" w:hAnsi="宋体" w:cs="宋体"/>
                <w:b/>
                <w:bCs/>
                <w:color w:val="000000"/>
                <w:kern w:val="0"/>
                <w:sz w:val="22"/>
                <w:szCs w:val="22"/>
              </w:rPr>
            </w:pPr>
            <w:ins w:id="524" w:author="XiaoKun" w:date="2022-06-23T08:23:00Z">
              <w:r w:rsidRPr="002C0B60">
                <w:rPr>
                  <w:rFonts w:ascii="宋体" w:hAnsi="宋体" w:cs="宋体" w:hint="eastAsia"/>
                  <w:b/>
                  <w:bCs/>
                  <w:color w:val="000000"/>
                  <w:kern w:val="0"/>
                  <w:sz w:val="22"/>
                  <w:szCs w:val="22"/>
                </w:rPr>
                <w:t>○</w:t>
              </w:r>
            </w:ins>
          </w:p>
        </w:tc>
      </w:tr>
      <w:tr w:rsidR="002C0B60" w:rsidRPr="002C0B60" w14:paraId="40367F64" w14:textId="77777777" w:rsidTr="002C0B60">
        <w:trPr>
          <w:trHeight w:val="270"/>
          <w:ins w:id="525"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688EB8" w14:textId="77777777" w:rsidR="002C0B60" w:rsidRPr="002C0B60" w:rsidRDefault="002C0B60" w:rsidP="002C0B60">
            <w:pPr>
              <w:widowControl/>
              <w:spacing w:afterLines="0" w:after="0" w:line="240" w:lineRule="auto"/>
              <w:rPr>
                <w:ins w:id="526" w:author="XiaoKun" w:date="2022-06-23T08:23:00Z"/>
                <w:rFonts w:ascii="宋体" w:hAnsi="宋体" w:cs="宋体"/>
                <w:b/>
                <w:bCs/>
                <w:color w:val="000000"/>
                <w:kern w:val="0"/>
                <w:sz w:val="22"/>
                <w:szCs w:val="22"/>
              </w:rPr>
            </w:pPr>
            <w:ins w:id="527" w:author="XiaoKun" w:date="2022-06-23T08:23:00Z">
              <w:r w:rsidRPr="002C0B60">
                <w:rPr>
                  <w:rFonts w:ascii="宋体" w:hAnsi="宋体" w:cs="宋体" w:hint="eastAsia"/>
                  <w:b/>
                  <w:bCs/>
                  <w:color w:val="000000"/>
                  <w:kern w:val="0"/>
                  <w:sz w:val="22"/>
                  <w:szCs w:val="22"/>
                </w:rPr>
                <w:t>C800Base</w:t>
              </w:r>
            </w:ins>
          </w:p>
        </w:tc>
        <w:tc>
          <w:tcPr>
            <w:tcW w:w="0" w:type="auto"/>
            <w:tcBorders>
              <w:top w:val="nil"/>
              <w:left w:val="nil"/>
              <w:bottom w:val="single" w:sz="4" w:space="0" w:color="auto"/>
              <w:right w:val="single" w:sz="4" w:space="0" w:color="auto"/>
            </w:tcBorders>
            <w:shd w:val="clear" w:color="auto" w:fill="auto"/>
            <w:noWrap/>
            <w:vAlign w:val="center"/>
            <w:hideMark/>
          </w:tcPr>
          <w:p w14:paraId="3637FFFC" w14:textId="77777777" w:rsidR="002C0B60" w:rsidRPr="002C0B60" w:rsidRDefault="002C0B60" w:rsidP="002C0B60">
            <w:pPr>
              <w:widowControl/>
              <w:spacing w:afterLines="0" w:after="0" w:line="240" w:lineRule="auto"/>
              <w:jc w:val="center"/>
              <w:rPr>
                <w:ins w:id="528" w:author="XiaoKun" w:date="2022-06-23T08:23:00Z"/>
                <w:rFonts w:ascii="宋体" w:hAnsi="宋体" w:cs="宋体"/>
                <w:b/>
                <w:bCs/>
                <w:color w:val="000000"/>
                <w:kern w:val="0"/>
                <w:sz w:val="22"/>
                <w:szCs w:val="22"/>
              </w:rPr>
            </w:pPr>
            <w:ins w:id="52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1D6449E7" w14:textId="77777777" w:rsidR="002C0B60" w:rsidRPr="002C0B60" w:rsidRDefault="002C0B60" w:rsidP="002C0B60">
            <w:pPr>
              <w:widowControl/>
              <w:spacing w:afterLines="0" w:after="0" w:line="240" w:lineRule="auto"/>
              <w:jc w:val="center"/>
              <w:rPr>
                <w:ins w:id="530" w:author="XiaoKun" w:date="2022-06-23T08:23:00Z"/>
                <w:rFonts w:ascii="等线" w:eastAsia="等线" w:hAnsi="等线" w:cs="宋体"/>
                <w:color w:val="000000"/>
                <w:kern w:val="0"/>
                <w:sz w:val="21"/>
              </w:rPr>
            </w:pPr>
            <w:ins w:id="53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B73F737" w14:textId="77777777" w:rsidR="002C0B60" w:rsidRPr="002C0B60" w:rsidRDefault="002C0B60" w:rsidP="002C0B60">
            <w:pPr>
              <w:widowControl/>
              <w:spacing w:afterLines="0" w:after="0" w:line="240" w:lineRule="auto"/>
              <w:jc w:val="center"/>
              <w:rPr>
                <w:ins w:id="532" w:author="XiaoKun" w:date="2022-06-23T08:23:00Z"/>
                <w:rFonts w:ascii="等线" w:eastAsia="等线" w:hAnsi="等线" w:cs="宋体"/>
                <w:color w:val="000000"/>
                <w:kern w:val="0"/>
                <w:sz w:val="21"/>
              </w:rPr>
            </w:pPr>
            <w:ins w:id="53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ADFB9B9" w14:textId="77777777" w:rsidR="002C0B60" w:rsidRPr="002C0B60" w:rsidRDefault="002C0B60" w:rsidP="002C0B60">
            <w:pPr>
              <w:widowControl/>
              <w:spacing w:afterLines="0" w:after="0" w:line="240" w:lineRule="auto"/>
              <w:jc w:val="center"/>
              <w:rPr>
                <w:ins w:id="534" w:author="XiaoKun" w:date="2022-06-23T08:23:00Z"/>
                <w:rFonts w:ascii="等线" w:eastAsia="等线" w:hAnsi="等线" w:cs="宋体"/>
                <w:color w:val="000000"/>
                <w:kern w:val="0"/>
                <w:sz w:val="21"/>
              </w:rPr>
            </w:pPr>
            <w:ins w:id="53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3E49F4A" w14:textId="77777777" w:rsidR="002C0B60" w:rsidRPr="002C0B60" w:rsidRDefault="002C0B60" w:rsidP="002C0B60">
            <w:pPr>
              <w:widowControl/>
              <w:spacing w:afterLines="0" w:after="0" w:line="240" w:lineRule="auto"/>
              <w:jc w:val="center"/>
              <w:rPr>
                <w:ins w:id="536" w:author="XiaoKun" w:date="2022-06-23T08:23:00Z"/>
                <w:rFonts w:ascii="等线" w:eastAsia="等线" w:hAnsi="等线" w:cs="宋体"/>
                <w:color w:val="000000"/>
                <w:kern w:val="0"/>
                <w:sz w:val="21"/>
              </w:rPr>
            </w:pPr>
            <w:ins w:id="53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4BF8C62" w14:textId="77777777" w:rsidR="002C0B60" w:rsidRPr="002C0B60" w:rsidRDefault="002C0B60" w:rsidP="002C0B60">
            <w:pPr>
              <w:widowControl/>
              <w:spacing w:afterLines="0" w:after="0" w:line="240" w:lineRule="auto"/>
              <w:jc w:val="center"/>
              <w:rPr>
                <w:ins w:id="538" w:author="XiaoKun" w:date="2022-06-23T08:23:00Z"/>
                <w:rFonts w:ascii="等线" w:eastAsia="等线" w:hAnsi="等线" w:cs="宋体"/>
                <w:color w:val="000000"/>
                <w:kern w:val="0"/>
                <w:sz w:val="21"/>
              </w:rPr>
            </w:pPr>
            <w:ins w:id="539"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037975C7" w14:textId="77777777" w:rsidR="002C0B60" w:rsidRPr="002C0B60" w:rsidRDefault="002C0B60" w:rsidP="002C0B60">
            <w:pPr>
              <w:widowControl/>
              <w:spacing w:afterLines="0" w:after="0" w:line="240" w:lineRule="auto"/>
              <w:jc w:val="center"/>
              <w:rPr>
                <w:ins w:id="540" w:author="XiaoKun" w:date="2022-06-23T08:23:00Z"/>
                <w:rFonts w:ascii="等线" w:eastAsia="等线" w:hAnsi="等线" w:cs="宋体"/>
                <w:color w:val="000000"/>
                <w:kern w:val="0"/>
                <w:sz w:val="21"/>
              </w:rPr>
            </w:pPr>
            <w:ins w:id="54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5A81587" w14:textId="77777777" w:rsidR="002C0B60" w:rsidRPr="002C0B60" w:rsidRDefault="002C0B60" w:rsidP="002C0B60">
            <w:pPr>
              <w:widowControl/>
              <w:spacing w:afterLines="0" w:after="0" w:line="240" w:lineRule="auto"/>
              <w:jc w:val="center"/>
              <w:rPr>
                <w:ins w:id="542" w:author="XiaoKun" w:date="2022-06-23T08:23:00Z"/>
                <w:rFonts w:ascii="等线" w:eastAsia="等线" w:hAnsi="等线" w:cs="宋体"/>
                <w:color w:val="000000"/>
                <w:kern w:val="0"/>
                <w:sz w:val="21"/>
              </w:rPr>
            </w:pPr>
            <w:ins w:id="54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C4ECBC2" w14:textId="77777777" w:rsidR="002C0B60" w:rsidRPr="002C0B60" w:rsidRDefault="002C0B60" w:rsidP="002C0B60">
            <w:pPr>
              <w:widowControl/>
              <w:spacing w:afterLines="0" w:after="0" w:line="240" w:lineRule="auto"/>
              <w:jc w:val="center"/>
              <w:rPr>
                <w:ins w:id="544" w:author="XiaoKun" w:date="2022-06-23T08:23:00Z"/>
                <w:rFonts w:ascii="等线" w:eastAsia="等线" w:hAnsi="等线" w:cs="宋体"/>
                <w:color w:val="000000"/>
                <w:kern w:val="0"/>
                <w:sz w:val="21"/>
              </w:rPr>
            </w:pPr>
            <w:ins w:id="54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5EBCB02" w14:textId="77777777" w:rsidR="002C0B60" w:rsidRPr="002C0B60" w:rsidRDefault="002C0B60" w:rsidP="002C0B60">
            <w:pPr>
              <w:widowControl/>
              <w:spacing w:afterLines="0" w:after="0" w:line="240" w:lineRule="auto"/>
              <w:jc w:val="center"/>
              <w:rPr>
                <w:ins w:id="546" w:author="XiaoKun" w:date="2022-06-23T08:23:00Z"/>
                <w:rFonts w:ascii="等线" w:eastAsia="等线" w:hAnsi="等线" w:cs="宋体"/>
                <w:color w:val="000000"/>
                <w:kern w:val="0"/>
                <w:sz w:val="21"/>
              </w:rPr>
            </w:pPr>
            <w:ins w:id="54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1D7FD8A" w14:textId="77777777" w:rsidR="002C0B60" w:rsidRPr="002C0B60" w:rsidRDefault="002C0B60" w:rsidP="002C0B60">
            <w:pPr>
              <w:widowControl/>
              <w:spacing w:afterLines="0" w:after="0" w:line="240" w:lineRule="auto"/>
              <w:jc w:val="center"/>
              <w:rPr>
                <w:ins w:id="548" w:author="XiaoKun" w:date="2022-06-23T08:23:00Z"/>
                <w:rFonts w:ascii="宋体" w:hAnsi="宋体" w:cs="宋体"/>
                <w:b/>
                <w:bCs/>
                <w:color w:val="000000"/>
                <w:kern w:val="0"/>
                <w:sz w:val="22"/>
                <w:szCs w:val="22"/>
              </w:rPr>
            </w:pPr>
            <w:ins w:id="54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0626940B" w14:textId="77777777" w:rsidR="002C0B60" w:rsidRPr="002C0B60" w:rsidRDefault="002C0B60" w:rsidP="002C0B60">
            <w:pPr>
              <w:widowControl/>
              <w:spacing w:afterLines="0" w:after="0" w:line="240" w:lineRule="auto"/>
              <w:jc w:val="center"/>
              <w:rPr>
                <w:ins w:id="550" w:author="XiaoKun" w:date="2022-06-23T08:23:00Z"/>
                <w:rFonts w:ascii="等线" w:eastAsia="等线" w:hAnsi="等线" w:cs="宋体"/>
                <w:color w:val="000000"/>
                <w:kern w:val="0"/>
                <w:sz w:val="21"/>
              </w:rPr>
            </w:pPr>
            <w:ins w:id="551" w:author="XiaoKun" w:date="2022-06-23T08:23:00Z">
              <w:r w:rsidRPr="002C0B60">
                <w:rPr>
                  <w:rFonts w:ascii="等线" w:eastAsia="等线" w:hAnsi="等线" w:cs="宋体" w:hint="eastAsia"/>
                  <w:color w:val="000000"/>
                  <w:kern w:val="0"/>
                  <w:sz w:val="21"/>
                </w:rPr>
                <w:t>12.1</w:t>
              </w:r>
            </w:ins>
          </w:p>
        </w:tc>
        <w:tc>
          <w:tcPr>
            <w:tcW w:w="0" w:type="auto"/>
            <w:tcBorders>
              <w:top w:val="nil"/>
              <w:left w:val="nil"/>
              <w:bottom w:val="single" w:sz="4" w:space="0" w:color="auto"/>
              <w:right w:val="single" w:sz="4" w:space="0" w:color="auto"/>
            </w:tcBorders>
            <w:shd w:val="clear" w:color="auto" w:fill="auto"/>
            <w:noWrap/>
            <w:vAlign w:val="center"/>
            <w:hideMark/>
          </w:tcPr>
          <w:p w14:paraId="110A15AF" w14:textId="77777777" w:rsidR="002C0B60" w:rsidRPr="002C0B60" w:rsidRDefault="002C0B60" w:rsidP="002C0B60">
            <w:pPr>
              <w:widowControl/>
              <w:spacing w:afterLines="0" w:after="0" w:line="240" w:lineRule="auto"/>
              <w:jc w:val="center"/>
              <w:rPr>
                <w:ins w:id="552" w:author="XiaoKun" w:date="2022-06-23T08:23:00Z"/>
                <w:rFonts w:ascii="宋体" w:hAnsi="宋体" w:cs="宋体"/>
                <w:b/>
                <w:bCs/>
                <w:color w:val="000000"/>
                <w:kern w:val="0"/>
                <w:sz w:val="22"/>
                <w:szCs w:val="22"/>
              </w:rPr>
            </w:pPr>
            <w:ins w:id="55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AEE8A14" w14:textId="77777777" w:rsidR="002C0B60" w:rsidRPr="002C0B60" w:rsidRDefault="002C0B60" w:rsidP="002C0B60">
            <w:pPr>
              <w:widowControl/>
              <w:spacing w:afterLines="0" w:after="0" w:line="240" w:lineRule="auto"/>
              <w:jc w:val="center"/>
              <w:rPr>
                <w:ins w:id="554" w:author="XiaoKun" w:date="2022-06-23T08:23:00Z"/>
                <w:rFonts w:ascii="宋体" w:hAnsi="宋体" w:cs="宋体"/>
                <w:b/>
                <w:bCs/>
                <w:color w:val="000000"/>
                <w:kern w:val="0"/>
                <w:sz w:val="22"/>
                <w:szCs w:val="22"/>
              </w:rPr>
            </w:pPr>
            <w:ins w:id="555"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3C340140" w14:textId="77777777" w:rsidR="002C0B60" w:rsidRPr="002C0B60" w:rsidRDefault="002C0B60" w:rsidP="002C0B60">
            <w:pPr>
              <w:widowControl/>
              <w:spacing w:afterLines="0" w:after="0" w:line="240" w:lineRule="auto"/>
              <w:jc w:val="center"/>
              <w:rPr>
                <w:ins w:id="556" w:author="XiaoKun" w:date="2022-06-23T08:23:00Z"/>
                <w:rFonts w:ascii="宋体" w:hAnsi="宋体" w:cs="宋体"/>
                <w:b/>
                <w:bCs/>
                <w:color w:val="000000"/>
                <w:kern w:val="0"/>
                <w:sz w:val="22"/>
                <w:szCs w:val="22"/>
              </w:rPr>
            </w:pPr>
            <w:ins w:id="55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3220C1E0" w14:textId="77777777" w:rsidR="002C0B60" w:rsidRPr="002C0B60" w:rsidRDefault="002C0B60" w:rsidP="002C0B60">
            <w:pPr>
              <w:widowControl/>
              <w:spacing w:afterLines="0" w:after="0" w:line="240" w:lineRule="auto"/>
              <w:jc w:val="center"/>
              <w:rPr>
                <w:ins w:id="558" w:author="XiaoKun" w:date="2022-06-23T08:23:00Z"/>
                <w:rFonts w:ascii="宋体" w:hAnsi="宋体" w:cs="宋体"/>
                <w:b/>
                <w:bCs/>
                <w:color w:val="000000"/>
                <w:kern w:val="0"/>
                <w:sz w:val="22"/>
                <w:szCs w:val="22"/>
              </w:rPr>
            </w:pPr>
            <w:ins w:id="55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DBA8F1C" w14:textId="77777777" w:rsidR="002C0B60" w:rsidRPr="002C0B60" w:rsidRDefault="002C0B60" w:rsidP="002C0B60">
            <w:pPr>
              <w:widowControl/>
              <w:spacing w:afterLines="0" w:after="0" w:line="240" w:lineRule="auto"/>
              <w:jc w:val="center"/>
              <w:rPr>
                <w:ins w:id="560" w:author="XiaoKun" w:date="2022-06-23T08:23:00Z"/>
                <w:rFonts w:ascii="宋体" w:hAnsi="宋体" w:cs="宋体"/>
                <w:b/>
                <w:bCs/>
                <w:color w:val="000000"/>
                <w:kern w:val="0"/>
                <w:sz w:val="22"/>
                <w:szCs w:val="22"/>
              </w:rPr>
            </w:pPr>
            <w:ins w:id="561"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910EBC1" w14:textId="77777777" w:rsidR="002C0B60" w:rsidRPr="002C0B60" w:rsidRDefault="002C0B60" w:rsidP="002C0B60">
            <w:pPr>
              <w:widowControl/>
              <w:spacing w:afterLines="0" w:after="0" w:line="240" w:lineRule="auto"/>
              <w:jc w:val="center"/>
              <w:rPr>
                <w:ins w:id="562" w:author="XiaoKun" w:date="2022-06-23T08:23:00Z"/>
                <w:rFonts w:ascii="宋体" w:hAnsi="宋体" w:cs="宋体"/>
                <w:b/>
                <w:bCs/>
                <w:color w:val="000000"/>
                <w:kern w:val="0"/>
                <w:sz w:val="22"/>
                <w:szCs w:val="22"/>
              </w:rPr>
            </w:pPr>
            <w:ins w:id="563"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9312900" w14:textId="77777777" w:rsidR="002C0B60" w:rsidRPr="002C0B60" w:rsidRDefault="002C0B60" w:rsidP="002C0B60">
            <w:pPr>
              <w:widowControl/>
              <w:spacing w:afterLines="0" w:after="0" w:line="240" w:lineRule="auto"/>
              <w:jc w:val="center"/>
              <w:rPr>
                <w:ins w:id="564" w:author="XiaoKun" w:date="2022-06-23T08:23:00Z"/>
                <w:rFonts w:ascii="宋体" w:hAnsi="宋体" w:cs="宋体"/>
                <w:b/>
                <w:bCs/>
                <w:color w:val="000000"/>
                <w:kern w:val="0"/>
                <w:sz w:val="22"/>
                <w:szCs w:val="22"/>
              </w:rPr>
            </w:pPr>
            <w:ins w:id="565" w:author="XiaoKun" w:date="2022-06-23T08:23:00Z">
              <w:r w:rsidRPr="002C0B60">
                <w:rPr>
                  <w:rFonts w:ascii="宋体" w:hAnsi="宋体" w:cs="宋体" w:hint="eastAsia"/>
                  <w:b/>
                  <w:bCs/>
                  <w:color w:val="000000"/>
                  <w:kern w:val="0"/>
                  <w:sz w:val="22"/>
                  <w:szCs w:val="22"/>
                </w:rPr>
                <w:t>8G+128G</w:t>
              </w:r>
            </w:ins>
          </w:p>
        </w:tc>
        <w:tc>
          <w:tcPr>
            <w:tcW w:w="0" w:type="auto"/>
            <w:tcBorders>
              <w:top w:val="nil"/>
              <w:left w:val="nil"/>
              <w:bottom w:val="single" w:sz="4" w:space="0" w:color="auto"/>
              <w:right w:val="single" w:sz="4" w:space="0" w:color="auto"/>
            </w:tcBorders>
            <w:shd w:val="clear" w:color="auto" w:fill="auto"/>
            <w:noWrap/>
            <w:vAlign w:val="center"/>
            <w:hideMark/>
          </w:tcPr>
          <w:p w14:paraId="7DFEAF53" w14:textId="77777777" w:rsidR="002C0B60" w:rsidRPr="002C0B60" w:rsidRDefault="002C0B60" w:rsidP="002C0B60">
            <w:pPr>
              <w:widowControl/>
              <w:spacing w:afterLines="0" w:after="0" w:line="240" w:lineRule="auto"/>
              <w:jc w:val="center"/>
              <w:rPr>
                <w:ins w:id="566" w:author="XiaoKun" w:date="2022-06-23T08:23:00Z"/>
                <w:rFonts w:ascii="宋体" w:hAnsi="宋体" w:cs="宋体"/>
                <w:b/>
                <w:bCs/>
                <w:color w:val="000000"/>
                <w:kern w:val="0"/>
                <w:sz w:val="22"/>
                <w:szCs w:val="22"/>
              </w:rPr>
            </w:pPr>
            <w:ins w:id="56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2E990A8D" w14:textId="77777777" w:rsidR="002C0B60" w:rsidRPr="002C0B60" w:rsidRDefault="002C0B60" w:rsidP="002C0B60">
            <w:pPr>
              <w:widowControl/>
              <w:spacing w:afterLines="0" w:after="0" w:line="240" w:lineRule="auto"/>
              <w:jc w:val="center"/>
              <w:rPr>
                <w:ins w:id="568" w:author="XiaoKun" w:date="2022-06-23T08:23:00Z"/>
                <w:rFonts w:ascii="宋体" w:hAnsi="宋体" w:cs="宋体"/>
                <w:b/>
                <w:bCs/>
                <w:color w:val="000000"/>
                <w:kern w:val="0"/>
                <w:sz w:val="22"/>
                <w:szCs w:val="22"/>
              </w:rPr>
            </w:pPr>
            <w:ins w:id="569" w:author="XiaoKun" w:date="2022-06-23T08:23:00Z">
              <w:r w:rsidRPr="002C0B60">
                <w:rPr>
                  <w:rFonts w:ascii="宋体" w:hAnsi="宋体" w:cs="宋体" w:hint="eastAsia"/>
                  <w:b/>
                  <w:bCs/>
                  <w:color w:val="000000"/>
                  <w:kern w:val="0"/>
                  <w:sz w:val="22"/>
                  <w:szCs w:val="22"/>
                </w:rPr>
                <w:t>○</w:t>
              </w:r>
            </w:ins>
          </w:p>
        </w:tc>
      </w:tr>
      <w:tr w:rsidR="002C0B60" w:rsidRPr="002C0B60" w14:paraId="12FD4235" w14:textId="77777777" w:rsidTr="002C0B60">
        <w:trPr>
          <w:trHeight w:val="270"/>
          <w:ins w:id="570"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C1F3B4" w14:textId="77777777" w:rsidR="002C0B60" w:rsidRPr="002C0B60" w:rsidRDefault="002C0B60" w:rsidP="002C0B60">
            <w:pPr>
              <w:widowControl/>
              <w:spacing w:afterLines="0" w:after="0" w:line="240" w:lineRule="auto"/>
              <w:rPr>
                <w:ins w:id="571" w:author="XiaoKun" w:date="2022-06-23T08:23:00Z"/>
                <w:rFonts w:ascii="宋体" w:hAnsi="宋体" w:cs="宋体"/>
                <w:b/>
                <w:bCs/>
                <w:color w:val="000000"/>
                <w:kern w:val="0"/>
                <w:sz w:val="22"/>
                <w:szCs w:val="22"/>
              </w:rPr>
            </w:pPr>
            <w:ins w:id="572" w:author="XiaoKun" w:date="2022-06-23T08:23:00Z">
              <w:r w:rsidRPr="002C0B60">
                <w:rPr>
                  <w:rFonts w:ascii="宋体" w:hAnsi="宋体" w:cs="宋体" w:hint="eastAsia"/>
                  <w:b/>
                  <w:bCs/>
                  <w:color w:val="000000"/>
                  <w:kern w:val="0"/>
                  <w:sz w:val="22"/>
                  <w:szCs w:val="22"/>
                </w:rPr>
                <w:t>C800Pro</w:t>
              </w:r>
            </w:ins>
          </w:p>
        </w:tc>
        <w:tc>
          <w:tcPr>
            <w:tcW w:w="0" w:type="auto"/>
            <w:tcBorders>
              <w:top w:val="nil"/>
              <w:left w:val="nil"/>
              <w:bottom w:val="single" w:sz="4" w:space="0" w:color="auto"/>
              <w:right w:val="single" w:sz="4" w:space="0" w:color="auto"/>
            </w:tcBorders>
            <w:shd w:val="clear" w:color="auto" w:fill="auto"/>
            <w:noWrap/>
            <w:vAlign w:val="center"/>
            <w:hideMark/>
          </w:tcPr>
          <w:p w14:paraId="7CAEE1BB" w14:textId="77777777" w:rsidR="002C0B60" w:rsidRPr="002C0B60" w:rsidRDefault="002C0B60" w:rsidP="002C0B60">
            <w:pPr>
              <w:widowControl/>
              <w:spacing w:afterLines="0" w:after="0" w:line="240" w:lineRule="auto"/>
              <w:jc w:val="center"/>
              <w:rPr>
                <w:ins w:id="573" w:author="XiaoKun" w:date="2022-06-23T08:23:00Z"/>
                <w:rFonts w:ascii="宋体" w:hAnsi="宋体" w:cs="宋体"/>
                <w:b/>
                <w:bCs/>
                <w:color w:val="000000"/>
                <w:kern w:val="0"/>
                <w:sz w:val="22"/>
                <w:szCs w:val="22"/>
              </w:rPr>
            </w:pPr>
            <w:ins w:id="57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5C16BC9E" w14:textId="77777777" w:rsidR="002C0B60" w:rsidRPr="002C0B60" w:rsidRDefault="002C0B60" w:rsidP="002C0B60">
            <w:pPr>
              <w:widowControl/>
              <w:spacing w:afterLines="0" w:after="0" w:line="240" w:lineRule="auto"/>
              <w:jc w:val="center"/>
              <w:rPr>
                <w:ins w:id="575" w:author="XiaoKun" w:date="2022-06-23T08:23:00Z"/>
                <w:rFonts w:ascii="等线" w:eastAsia="等线" w:hAnsi="等线" w:cs="宋体"/>
                <w:color w:val="000000"/>
                <w:kern w:val="0"/>
                <w:sz w:val="21"/>
              </w:rPr>
            </w:pPr>
            <w:ins w:id="57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F4ED2A3" w14:textId="77777777" w:rsidR="002C0B60" w:rsidRPr="002C0B60" w:rsidRDefault="002C0B60" w:rsidP="002C0B60">
            <w:pPr>
              <w:widowControl/>
              <w:spacing w:afterLines="0" w:after="0" w:line="240" w:lineRule="auto"/>
              <w:jc w:val="center"/>
              <w:rPr>
                <w:ins w:id="577" w:author="XiaoKun" w:date="2022-06-23T08:23:00Z"/>
                <w:rFonts w:ascii="等线" w:eastAsia="等线" w:hAnsi="等线" w:cs="宋体"/>
                <w:color w:val="000000"/>
                <w:kern w:val="0"/>
                <w:sz w:val="21"/>
              </w:rPr>
            </w:pPr>
            <w:ins w:id="57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DF39DDE" w14:textId="77777777" w:rsidR="002C0B60" w:rsidRPr="002C0B60" w:rsidRDefault="002C0B60" w:rsidP="002C0B60">
            <w:pPr>
              <w:widowControl/>
              <w:spacing w:afterLines="0" w:after="0" w:line="240" w:lineRule="auto"/>
              <w:jc w:val="center"/>
              <w:rPr>
                <w:ins w:id="579" w:author="XiaoKun" w:date="2022-06-23T08:23:00Z"/>
                <w:rFonts w:ascii="等线" w:eastAsia="等线" w:hAnsi="等线" w:cs="宋体"/>
                <w:color w:val="000000"/>
                <w:kern w:val="0"/>
                <w:sz w:val="21"/>
              </w:rPr>
            </w:pPr>
            <w:ins w:id="58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5FC21CB" w14:textId="77777777" w:rsidR="002C0B60" w:rsidRPr="002C0B60" w:rsidRDefault="002C0B60" w:rsidP="002C0B60">
            <w:pPr>
              <w:widowControl/>
              <w:spacing w:afterLines="0" w:after="0" w:line="240" w:lineRule="auto"/>
              <w:jc w:val="center"/>
              <w:rPr>
                <w:ins w:id="581" w:author="XiaoKun" w:date="2022-06-23T08:23:00Z"/>
                <w:rFonts w:ascii="等线" w:eastAsia="等线" w:hAnsi="等线" w:cs="宋体"/>
                <w:color w:val="000000"/>
                <w:kern w:val="0"/>
                <w:sz w:val="21"/>
              </w:rPr>
            </w:pPr>
            <w:ins w:id="582"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4A941E8" w14:textId="77777777" w:rsidR="002C0B60" w:rsidRPr="002C0B60" w:rsidRDefault="002C0B60" w:rsidP="002C0B60">
            <w:pPr>
              <w:widowControl/>
              <w:spacing w:afterLines="0" w:after="0" w:line="240" w:lineRule="auto"/>
              <w:jc w:val="center"/>
              <w:rPr>
                <w:ins w:id="583" w:author="XiaoKun" w:date="2022-06-23T08:23:00Z"/>
                <w:rFonts w:ascii="等线" w:eastAsia="等线" w:hAnsi="等线" w:cs="宋体"/>
                <w:color w:val="000000"/>
                <w:kern w:val="0"/>
                <w:sz w:val="21"/>
              </w:rPr>
            </w:pPr>
            <w:ins w:id="584"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C526755" w14:textId="77777777" w:rsidR="002C0B60" w:rsidRPr="002C0B60" w:rsidRDefault="002C0B60" w:rsidP="002C0B60">
            <w:pPr>
              <w:widowControl/>
              <w:spacing w:afterLines="0" w:after="0" w:line="240" w:lineRule="auto"/>
              <w:jc w:val="center"/>
              <w:rPr>
                <w:ins w:id="585" w:author="XiaoKun" w:date="2022-06-23T08:23:00Z"/>
                <w:rFonts w:ascii="等线" w:eastAsia="等线" w:hAnsi="等线" w:cs="宋体"/>
                <w:color w:val="000000"/>
                <w:kern w:val="0"/>
                <w:sz w:val="21"/>
              </w:rPr>
            </w:pPr>
            <w:ins w:id="586"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052D9B5" w14:textId="77777777" w:rsidR="002C0B60" w:rsidRPr="002C0B60" w:rsidRDefault="002C0B60" w:rsidP="002C0B60">
            <w:pPr>
              <w:widowControl/>
              <w:spacing w:afterLines="0" w:after="0" w:line="240" w:lineRule="auto"/>
              <w:jc w:val="center"/>
              <w:rPr>
                <w:ins w:id="587" w:author="XiaoKun" w:date="2022-06-23T08:23:00Z"/>
                <w:rFonts w:ascii="等线" w:eastAsia="等线" w:hAnsi="等线" w:cs="宋体"/>
                <w:color w:val="000000"/>
                <w:kern w:val="0"/>
                <w:sz w:val="21"/>
              </w:rPr>
            </w:pPr>
            <w:ins w:id="588"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576C694" w14:textId="77777777" w:rsidR="002C0B60" w:rsidRPr="002C0B60" w:rsidRDefault="002C0B60" w:rsidP="002C0B60">
            <w:pPr>
              <w:widowControl/>
              <w:spacing w:afterLines="0" w:after="0" w:line="240" w:lineRule="auto"/>
              <w:jc w:val="center"/>
              <w:rPr>
                <w:ins w:id="589" w:author="XiaoKun" w:date="2022-06-23T08:23:00Z"/>
                <w:rFonts w:ascii="等线" w:eastAsia="等线" w:hAnsi="等线" w:cs="宋体"/>
                <w:color w:val="000000"/>
                <w:kern w:val="0"/>
                <w:sz w:val="21"/>
              </w:rPr>
            </w:pPr>
            <w:ins w:id="590"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58ACDCBA" w14:textId="77777777" w:rsidR="002C0B60" w:rsidRPr="002C0B60" w:rsidRDefault="002C0B60" w:rsidP="002C0B60">
            <w:pPr>
              <w:widowControl/>
              <w:spacing w:afterLines="0" w:after="0" w:line="240" w:lineRule="auto"/>
              <w:jc w:val="center"/>
              <w:rPr>
                <w:ins w:id="591" w:author="XiaoKun" w:date="2022-06-23T08:23:00Z"/>
                <w:rFonts w:ascii="等线" w:eastAsia="等线" w:hAnsi="等线" w:cs="宋体"/>
                <w:color w:val="000000"/>
                <w:kern w:val="0"/>
                <w:sz w:val="21"/>
              </w:rPr>
            </w:pPr>
            <w:ins w:id="592"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A9CB7EA" w14:textId="77777777" w:rsidR="002C0B60" w:rsidRPr="002C0B60" w:rsidRDefault="002C0B60" w:rsidP="002C0B60">
            <w:pPr>
              <w:widowControl/>
              <w:spacing w:afterLines="0" w:after="0" w:line="240" w:lineRule="auto"/>
              <w:jc w:val="center"/>
              <w:rPr>
                <w:ins w:id="593" w:author="XiaoKun" w:date="2022-06-23T08:23:00Z"/>
                <w:rFonts w:ascii="等线" w:eastAsia="等线" w:hAnsi="等线" w:cs="宋体"/>
                <w:color w:val="000000"/>
                <w:kern w:val="0"/>
                <w:sz w:val="21"/>
              </w:rPr>
            </w:pPr>
            <w:ins w:id="594"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9487EDF" w14:textId="77777777" w:rsidR="002C0B60" w:rsidRPr="002C0B60" w:rsidRDefault="002C0B60" w:rsidP="002C0B60">
            <w:pPr>
              <w:widowControl/>
              <w:spacing w:afterLines="0" w:after="0" w:line="240" w:lineRule="auto"/>
              <w:jc w:val="center"/>
              <w:rPr>
                <w:ins w:id="595" w:author="XiaoKun" w:date="2022-06-23T08:23:00Z"/>
                <w:rFonts w:ascii="等线" w:eastAsia="等线" w:hAnsi="等线" w:cs="宋体"/>
                <w:color w:val="000000"/>
                <w:kern w:val="0"/>
                <w:sz w:val="21"/>
              </w:rPr>
            </w:pPr>
            <w:ins w:id="596" w:author="XiaoKun" w:date="2022-06-23T08:23:00Z">
              <w:r w:rsidRPr="002C0B60">
                <w:rPr>
                  <w:rFonts w:ascii="等线" w:eastAsia="等线" w:hAnsi="等线" w:cs="宋体" w:hint="eastAsia"/>
                  <w:color w:val="000000"/>
                  <w:kern w:val="0"/>
                  <w:sz w:val="21"/>
                </w:rPr>
                <w:t>12.1</w:t>
              </w:r>
            </w:ins>
          </w:p>
        </w:tc>
        <w:tc>
          <w:tcPr>
            <w:tcW w:w="0" w:type="auto"/>
            <w:tcBorders>
              <w:top w:val="nil"/>
              <w:left w:val="nil"/>
              <w:bottom w:val="single" w:sz="4" w:space="0" w:color="auto"/>
              <w:right w:val="single" w:sz="4" w:space="0" w:color="auto"/>
            </w:tcBorders>
            <w:shd w:val="clear" w:color="auto" w:fill="auto"/>
            <w:noWrap/>
            <w:vAlign w:val="center"/>
            <w:hideMark/>
          </w:tcPr>
          <w:p w14:paraId="1D381C63" w14:textId="77777777" w:rsidR="002C0B60" w:rsidRPr="002C0B60" w:rsidRDefault="002C0B60" w:rsidP="002C0B60">
            <w:pPr>
              <w:widowControl/>
              <w:spacing w:afterLines="0" w:after="0" w:line="240" w:lineRule="auto"/>
              <w:jc w:val="center"/>
              <w:rPr>
                <w:ins w:id="597" w:author="XiaoKun" w:date="2022-06-23T08:23:00Z"/>
                <w:rFonts w:ascii="宋体" w:hAnsi="宋体" w:cs="宋体"/>
                <w:b/>
                <w:bCs/>
                <w:color w:val="000000"/>
                <w:kern w:val="0"/>
                <w:sz w:val="22"/>
                <w:szCs w:val="22"/>
              </w:rPr>
            </w:pPr>
            <w:ins w:id="598"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CA5C09C" w14:textId="77777777" w:rsidR="002C0B60" w:rsidRPr="002C0B60" w:rsidRDefault="002C0B60" w:rsidP="002C0B60">
            <w:pPr>
              <w:widowControl/>
              <w:spacing w:afterLines="0" w:after="0" w:line="240" w:lineRule="auto"/>
              <w:jc w:val="center"/>
              <w:rPr>
                <w:ins w:id="599" w:author="XiaoKun" w:date="2022-06-23T08:23:00Z"/>
                <w:rFonts w:ascii="宋体" w:hAnsi="宋体" w:cs="宋体"/>
                <w:b/>
                <w:bCs/>
                <w:color w:val="000000"/>
                <w:kern w:val="0"/>
                <w:sz w:val="22"/>
                <w:szCs w:val="22"/>
              </w:rPr>
            </w:pPr>
            <w:ins w:id="600"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DDACE74" w14:textId="77777777" w:rsidR="002C0B60" w:rsidRPr="002C0B60" w:rsidRDefault="002C0B60" w:rsidP="002C0B60">
            <w:pPr>
              <w:widowControl/>
              <w:spacing w:afterLines="0" w:after="0" w:line="240" w:lineRule="auto"/>
              <w:jc w:val="center"/>
              <w:rPr>
                <w:ins w:id="601" w:author="XiaoKun" w:date="2022-06-23T08:23:00Z"/>
                <w:rFonts w:ascii="宋体" w:hAnsi="宋体" w:cs="宋体"/>
                <w:b/>
                <w:bCs/>
                <w:color w:val="000000"/>
                <w:kern w:val="0"/>
                <w:sz w:val="22"/>
                <w:szCs w:val="22"/>
              </w:rPr>
            </w:pPr>
            <w:ins w:id="60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5E2F114E" w14:textId="77777777" w:rsidR="002C0B60" w:rsidRPr="002C0B60" w:rsidRDefault="002C0B60" w:rsidP="002C0B60">
            <w:pPr>
              <w:widowControl/>
              <w:spacing w:afterLines="0" w:after="0" w:line="240" w:lineRule="auto"/>
              <w:jc w:val="center"/>
              <w:rPr>
                <w:ins w:id="603" w:author="XiaoKun" w:date="2022-06-23T08:23:00Z"/>
                <w:rFonts w:ascii="宋体" w:hAnsi="宋体" w:cs="宋体"/>
                <w:b/>
                <w:bCs/>
                <w:color w:val="000000"/>
                <w:kern w:val="0"/>
                <w:sz w:val="22"/>
                <w:szCs w:val="22"/>
              </w:rPr>
            </w:pPr>
            <w:ins w:id="604"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4EB7BD05" w14:textId="77777777" w:rsidR="002C0B60" w:rsidRPr="002C0B60" w:rsidRDefault="002C0B60" w:rsidP="002C0B60">
            <w:pPr>
              <w:widowControl/>
              <w:spacing w:afterLines="0" w:after="0" w:line="240" w:lineRule="auto"/>
              <w:jc w:val="center"/>
              <w:rPr>
                <w:ins w:id="605" w:author="XiaoKun" w:date="2022-06-23T08:23:00Z"/>
                <w:rFonts w:ascii="宋体" w:hAnsi="宋体" w:cs="宋体"/>
                <w:b/>
                <w:bCs/>
                <w:color w:val="000000"/>
                <w:kern w:val="0"/>
                <w:sz w:val="22"/>
                <w:szCs w:val="22"/>
              </w:rPr>
            </w:pPr>
            <w:ins w:id="606"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79DB40EE" w14:textId="77777777" w:rsidR="002C0B60" w:rsidRPr="002C0B60" w:rsidRDefault="002C0B60" w:rsidP="002C0B60">
            <w:pPr>
              <w:widowControl/>
              <w:spacing w:afterLines="0" w:after="0" w:line="240" w:lineRule="auto"/>
              <w:jc w:val="center"/>
              <w:rPr>
                <w:ins w:id="607" w:author="XiaoKun" w:date="2022-06-23T08:23:00Z"/>
                <w:rFonts w:ascii="宋体" w:hAnsi="宋体" w:cs="宋体"/>
                <w:b/>
                <w:bCs/>
                <w:color w:val="000000"/>
                <w:kern w:val="0"/>
                <w:sz w:val="22"/>
                <w:szCs w:val="22"/>
              </w:rPr>
            </w:pPr>
            <w:ins w:id="608"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6B56DBAD" w14:textId="77777777" w:rsidR="002C0B60" w:rsidRPr="002C0B60" w:rsidRDefault="002C0B60" w:rsidP="002C0B60">
            <w:pPr>
              <w:widowControl/>
              <w:spacing w:afterLines="0" w:after="0" w:line="240" w:lineRule="auto"/>
              <w:jc w:val="center"/>
              <w:rPr>
                <w:ins w:id="609" w:author="XiaoKun" w:date="2022-06-23T08:23:00Z"/>
                <w:rFonts w:ascii="宋体" w:hAnsi="宋体" w:cs="宋体"/>
                <w:b/>
                <w:bCs/>
                <w:color w:val="000000"/>
                <w:kern w:val="0"/>
                <w:sz w:val="22"/>
                <w:szCs w:val="22"/>
              </w:rPr>
            </w:pPr>
            <w:ins w:id="610" w:author="XiaoKun" w:date="2022-06-23T08:23:00Z">
              <w:r w:rsidRPr="002C0B60">
                <w:rPr>
                  <w:rFonts w:ascii="宋体" w:hAnsi="宋体" w:cs="宋体" w:hint="eastAsia"/>
                  <w:b/>
                  <w:bCs/>
                  <w:color w:val="000000"/>
                  <w:kern w:val="0"/>
                  <w:sz w:val="22"/>
                  <w:szCs w:val="22"/>
                </w:rPr>
                <w:t>8G+256G</w:t>
              </w:r>
            </w:ins>
          </w:p>
        </w:tc>
        <w:tc>
          <w:tcPr>
            <w:tcW w:w="0" w:type="auto"/>
            <w:tcBorders>
              <w:top w:val="nil"/>
              <w:left w:val="nil"/>
              <w:bottom w:val="single" w:sz="4" w:space="0" w:color="auto"/>
              <w:right w:val="single" w:sz="4" w:space="0" w:color="auto"/>
            </w:tcBorders>
            <w:shd w:val="clear" w:color="auto" w:fill="auto"/>
            <w:noWrap/>
            <w:vAlign w:val="center"/>
            <w:hideMark/>
          </w:tcPr>
          <w:p w14:paraId="7E36675E" w14:textId="77777777" w:rsidR="002C0B60" w:rsidRPr="002C0B60" w:rsidRDefault="002C0B60" w:rsidP="002C0B60">
            <w:pPr>
              <w:widowControl/>
              <w:spacing w:afterLines="0" w:after="0" w:line="240" w:lineRule="auto"/>
              <w:jc w:val="center"/>
              <w:rPr>
                <w:ins w:id="611" w:author="XiaoKun" w:date="2022-06-23T08:23:00Z"/>
                <w:rFonts w:ascii="宋体" w:hAnsi="宋体" w:cs="宋体"/>
                <w:b/>
                <w:bCs/>
                <w:color w:val="000000"/>
                <w:kern w:val="0"/>
                <w:sz w:val="22"/>
                <w:szCs w:val="22"/>
              </w:rPr>
            </w:pPr>
            <w:ins w:id="612"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828742B" w14:textId="77777777" w:rsidR="002C0B60" w:rsidRPr="002C0B60" w:rsidRDefault="002C0B60" w:rsidP="002C0B60">
            <w:pPr>
              <w:widowControl/>
              <w:spacing w:afterLines="0" w:after="0" w:line="240" w:lineRule="auto"/>
              <w:jc w:val="center"/>
              <w:rPr>
                <w:ins w:id="613" w:author="XiaoKun" w:date="2022-06-23T08:23:00Z"/>
                <w:rFonts w:ascii="宋体" w:hAnsi="宋体" w:cs="宋体"/>
                <w:b/>
                <w:bCs/>
                <w:color w:val="000000"/>
                <w:kern w:val="0"/>
                <w:sz w:val="22"/>
                <w:szCs w:val="22"/>
              </w:rPr>
            </w:pPr>
            <w:ins w:id="614" w:author="XiaoKun" w:date="2022-06-23T08:23:00Z">
              <w:r w:rsidRPr="002C0B60">
                <w:rPr>
                  <w:rFonts w:ascii="宋体" w:hAnsi="宋体" w:cs="宋体" w:hint="eastAsia"/>
                  <w:b/>
                  <w:bCs/>
                  <w:color w:val="000000"/>
                  <w:kern w:val="0"/>
                  <w:sz w:val="22"/>
                  <w:szCs w:val="22"/>
                </w:rPr>
                <w:t>○</w:t>
              </w:r>
            </w:ins>
          </w:p>
        </w:tc>
      </w:tr>
      <w:tr w:rsidR="002C0B60" w:rsidRPr="002C0B60" w14:paraId="5DB30EB1" w14:textId="77777777" w:rsidTr="002C0B60">
        <w:trPr>
          <w:trHeight w:val="270"/>
          <w:ins w:id="615" w:author="XiaoKun" w:date="2022-06-23T08:23: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E1A1A8" w14:textId="77777777" w:rsidR="002C0B60" w:rsidRPr="002C0B60" w:rsidRDefault="002C0B60" w:rsidP="002C0B60">
            <w:pPr>
              <w:widowControl/>
              <w:spacing w:afterLines="0" w:after="0" w:line="240" w:lineRule="auto"/>
              <w:rPr>
                <w:ins w:id="616" w:author="XiaoKun" w:date="2022-06-23T08:23:00Z"/>
                <w:rFonts w:ascii="宋体" w:hAnsi="宋体" w:cs="宋体"/>
                <w:b/>
                <w:bCs/>
                <w:color w:val="000000"/>
                <w:kern w:val="0"/>
                <w:sz w:val="22"/>
                <w:szCs w:val="22"/>
              </w:rPr>
            </w:pPr>
            <w:ins w:id="617" w:author="XiaoKun" w:date="2022-06-23T08:23:00Z">
              <w:r w:rsidRPr="002C0B60">
                <w:rPr>
                  <w:rFonts w:ascii="宋体" w:hAnsi="宋体" w:cs="宋体" w:hint="eastAsia"/>
                  <w:b/>
                  <w:bCs/>
                  <w:color w:val="000000"/>
                  <w:kern w:val="0"/>
                  <w:sz w:val="22"/>
                  <w:szCs w:val="22"/>
                </w:rPr>
                <w:t>C800E</w:t>
              </w:r>
            </w:ins>
          </w:p>
        </w:tc>
        <w:tc>
          <w:tcPr>
            <w:tcW w:w="0" w:type="auto"/>
            <w:tcBorders>
              <w:top w:val="nil"/>
              <w:left w:val="nil"/>
              <w:bottom w:val="single" w:sz="4" w:space="0" w:color="auto"/>
              <w:right w:val="single" w:sz="4" w:space="0" w:color="auto"/>
            </w:tcBorders>
            <w:shd w:val="clear" w:color="auto" w:fill="auto"/>
            <w:noWrap/>
            <w:vAlign w:val="center"/>
            <w:hideMark/>
          </w:tcPr>
          <w:p w14:paraId="23035890" w14:textId="77777777" w:rsidR="002C0B60" w:rsidRPr="002C0B60" w:rsidRDefault="002C0B60" w:rsidP="002C0B60">
            <w:pPr>
              <w:widowControl/>
              <w:spacing w:afterLines="0" w:after="0" w:line="240" w:lineRule="auto"/>
              <w:jc w:val="center"/>
              <w:rPr>
                <w:ins w:id="618" w:author="XiaoKun" w:date="2022-06-23T08:23:00Z"/>
                <w:rFonts w:ascii="宋体" w:hAnsi="宋体" w:cs="宋体"/>
                <w:b/>
                <w:bCs/>
                <w:color w:val="000000"/>
                <w:kern w:val="0"/>
                <w:sz w:val="22"/>
                <w:szCs w:val="22"/>
              </w:rPr>
            </w:pPr>
            <w:ins w:id="61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52695E6F" w14:textId="77777777" w:rsidR="002C0B60" w:rsidRPr="002C0B60" w:rsidRDefault="002C0B60" w:rsidP="002C0B60">
            <w:pPr>
              <w:widowControl/>
              <w:spacing w:afterLines="0" w:after="0" w:line="240" w:lineRule="auto"/>
              <w:jc w:val="center"/>
              <w:rPr>
                <w:ins w:id="620" w:author="XiaoKun" w:date="2022-06-23T08:23:00Z"/>
                <w:rFonts w:ascii="等线" w:eastAsia="等线" w:hAnsi="等线" w:cs="宋体"/>
                <w:color w:val="000000"/>
                <w:kern w:val="0"/>
                <w:sz w:val="21"/>
              </w:rPr>
            </w:pPr>
            <w:ins w:id="62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F58A529" w14:textId="77777777" w:rsidR="002C0B60" w:rsidRPr="002C0B60" w:rsidRDefault="002C0B60" w:rsidP="002C0B60">
            <w:pPr>
              <w:widowControl/>
              <w:spacing w:afterLines="0" w:after="0" w:line="240" w:lineRule="auto"/>
              <w:jc w:val="center"/>
              <w:rPr>
                <w:ins w:id="622" w:author="XiaoKun" w:date="2022-06-23T08:23:00Z"/>
                <w:rFonts w:ascii="等线" w:eastAsia="等线" w:hAnsi="等线" w:cs="宋体"/>
                <w:color w:val="000000"/>
                <w:kern w:val="0"/>
                <w:sz w:val="21"/>
              </w:rPr>
            </w:pPr>
            <w:ins w:id="62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6C4F1C1" w14:textId="77777777" w:rsidR="002C0B60" w:rsidRPr="002C0B60" w:rsidRDefault="002C0B60" w:rsidP="002C0B60">
            <w:pPr>
              <w:widowControl/>
              <w:spacing w:afterLines="0" w:after="0" w:line="240" w:lineRule="auto"/>
              <w:jc w:val="center"/>
              <w:rPr>
                <w:ins w:id="624" w:author="XiaoKun" w:date="2022-06-23T08:23:00Z"/>
                <w:rFonts w:ascii="等线" w:eastAsia="等线" w:hAnsi="等线" w:cs="宋体"/>
                <w:color w:val="000000"/>
                <w:kern w:val="0"/>
                <w:sz w:val="21"/>
              </w:rPr>
            </w:pPr>
            <w:ins w:id="62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7C7B6D79" w14:textId="77777777" w:rsidR="002C0B60" w:rsidRPr="002C0B60" w:rsidRDefault="002C0B60" w:rsidP="002C0B60">
            <w:pPr>
              <w:widowControl/>
              <w:spacing w:afterLines="0" w:after="0" w:line="240" w:lineRule="auto"/>
              <w:jc w:val="center"/>
              <w:rPr>
                <w:ins w:id="626" w:author="XiaoKun" w:date="2022-06-23T08:23:00Z"/>
                <w:rFonts w:ascii="等线" w:eastAsia="等线" w:hAnsi="等线" w:cs="宋体"/>
                <w:color w:val="000000"/>
                <w:kern w:val="0"/>
                <w:sz w:val="21"/>
              </w:rPr>
            </w:pPr>
            <w:ins w:id="62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623BE9C" w14:textId="77777777" w:rsidR="002C0B60" w:rsidRPr="002C0B60" w:rsidRDefault="002C0B60" w:rsidP="002C0B60">
            <w:pPr>
              <w:widowControl/>
              <w:spacing w:afterLines="0" w:after="0" w:line="240" w:lineRule="auto"/>
              <w:jc w:val="center"/>
              <w:rPr>
                <w:ins w:id="628" w:author="XiaoKun" w:date="2022-06-23T08:23:00Z"/>
                <w:rFonts w:ascii="等线" w:eastAsia="等线" w:hAnsi="等线" w:cs="宋体"/>
                <w:color w:val="000000"/>
                <w:kern w:val="0"/>
                <w:sz w:val="21"/>
              </w:rPr>
            </w:pPr>
            <w:ins w:id="629"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4541FB1" w14:textId="77777777" w:rsidR="002C0B60" w:rsidRPr="002C0B60" w:rsidRDefault="002C0B60" w:rsidP="002C0B60">
            <w:pPr>
              <w:widowControl/>
              <w:spacing w:afterLines="0" w:after="0" w:line="240" w:lineRule="auto"/>
              <w:jc w:val="center"/>
              <w:rPr>
                <w:ins w:id="630" w:author="XiaoKun" w:date="2022-06-23T08:23:00Z"/>
                <w:rFonts w:ascii="等线" w:eastAsia="等线" w:hAnsi="等线" w:cs="宋体"/>
                <w:color w:val="000000"/>
                <w:kern w:val="0"/>
                <w:sz w:val="21"/>
              </w:rPr>
            </w:pPr>
            <w:ins w:id="631"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A50ABE7" w14:textId="77777777" w:rsidR="002C0B60" w:rsidRPr="002C0B60" w:rsidRDefault="002C0B60" w:rsidP="002C0B60">
            <w:pPr>
              <w:widowControl/>
              <w:spacing w:afterLines="0" w:after="0" w:line="240" w:lineRule="auto"/>
              <w:jc w:val="center"/>
              <w:rPr>
                <w:ins w:id="632" w:author="XiaoKun" w:date="2022-06-23T08:23:00Z"/>
                <w:rFonts w:ascii="等线" w:eastAsia="等线" w:hAnsi="等线" w:cs="宋体"/>
                <w:color w:val="000000"/>
                <w:kern w:val="0"/>
                <w:sz w:val="21"/>
              </w:rPr>
            </w:pPr>
            <w:ins w:id="63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3DFBE9F" w14:textId="77777777" w:rsidR="002C0B60" w:rsidRPr="002C0B60" w:rsidRDefault="002C0B60" w:rsidP="002C0B60">
            <w:pPr>
              <w:widowControl/>
              <w:spacing w:afterLines="0" w:after="0" w:line="240" w:lineRule="auto"/>
              <w:jc w:val="center"/>
              <w:rPr>
                <w:ins w:id="634" w:author="XiaoKun" w:date="2022-06-23T08:23:00Z"/>
                <w:rFonts w:ascii="等线" w:eastAsia="等线" w:hAnsi="等线" w:cs="宋体"/>
                <w:color w:val="000000"/>
                <w:kern w:val="0"/>
                <w:sz w:val="21"/>
              </w:rPr>
            </w:pPr>
            <w:ins w:id="63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29A09D59" w14:textId="77777777" w:rsidR="002C0B60" w:rsidRPr="002C0B60" w:rsidRDefault="002C0B60" w:rsidP="002C0B60">
            <w:pPr>
              <w:widowControl/>
              <w:spacing w:afterLines="0" w:after="0" w:line="240" w:lineRule="auto"/>
              <w:jc w:val="center"/>
              <w:rPr>
                <w:ins w:id="636" w:author="XiaoKun" w:date="2022-06-23T08:23:00Z"/>
                <w:rFonts w:ascii="等线" w:eastAsia="等线" w:hAnsi="等线" w:cs="宋体"/>
                <w:color w:val="000000"/>
                <w:kern w:val="0"/>
                <w:sz w:val="21"/>
              </w:rPr>
            </w:pPr>
            <w:ins w:id="63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11C13308" w14:textId="77777777" w:rsidR="002C0B60" w:rsidRPr="002C0B60" w:rsidRDefault="002C0B60" w:rsidP="002C0B60">
            <w:pPr>
              <w:widowControl/>
              <w:spacing w:afterLines="0" w:after="0" w:line="240" w:lineRule="auto"/>
              <w:jc w:val="center"/>
              <w:rPr>
                <w:ins w:id="638" w:author="XiaoKun" w:date="2022-06-23T08:23:00Z"/>
                <w:rFonts w:ascii="等线" w:eastAsia="等线" w:hAnsi="等线" w:cs="宋体"/>
                <w:color w:val="000000"/>
                <w:kern w:val="0"/>
                <w:sz w:val="21"/>
              </w:rPr>
            </w:pPr>
            <w:ins w:id="639"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3BCF6943" w14:textId="77777777" w:rsidR="002C0B60" w:rsidRPr="002C0B60" w:rsidRDefault="002C0B60" w:rsidP="002C0B60">
            <w:pPr>
              <w:widowControl/>
              <w:spacing w:afterLines="0" w:after="0" w:line="240" w:lineRule="auto"/>
              <w:jc w:val="center"/>
              <w:rPr>
                <w:ins w:id="640" w:author="XiaoKun" w:date="2022-06-23T08:23:00Z"/>
                <w:rFonts w:ascii="等线" w:eastAsia="等线" w:hAnsi="等线" w:cs="宋体"/>
                <w:color w:val="000000"/>
                <w:kern w:val="0"/>
                <w:sz w:val="21"/>
              </w:rPr>
            </w:pPr>
            <w:ins w:id="641" w:author="XiaoKun" w:date="2022-06-23T08:23:00Z">
              <w:r w:rsidRPr="002C0B60">
                <w:rPr>
                  <w:rFonts w:ascii="等线" w:eastAsia="等线" w:hAnsi="等线" w:cs="宋体" w:hint="eastAsia"/>
                  <w:color w:val="000000"/>
                  <w:kern w:val="0"/>
                  <w:sz w:val="21"/>
                </w:rPr>
                <w:t>12.1</w:t>
              </w:r>
            </w:ins>
          </w:p>
        </w:tc>
        <w:tc>
          <w:tcPr>
            <w:tcW w:w="0" w:type="auto"/>
            <w:tcBorders>
              <w:top w:val="nil"/>
              <w:left w:val="nil"/>
              <w:bottom w:val="single" w:sz="4" w:space="0" w:color="auto"/>
              <w:right w:val="single" w:sz="4" w:space="0" w:color="auto"/>
            </w:tcBorders>
            <w:shd w:val="clear" w:color="auto" w:fill="auto"/>
            <w:vAlign w:val="center"/>
            <w:hideMark/>
          </w:tcPr>
          <w:p w14:paraId="1F060163" w14:textId="77777777" w:rsidR="002C0B60" w:rsidRPr="002C0B60" w:rsidRDefault="002C0B60" w:rsidP="002C0B60">
            <w:pPr>
              <w:widowControl/>
              <w:spacing w:afterLines="0" w:after="0" w:line="240" w:lineRule="auto"/>
              <w:jc w:val="center"/>
              <w:rPr>
                <w:ins w:id="642" w:author="XiaoKun" w:date="2022-06-23T08:23:00Z"/>
                <w:rFonts w:ascii="等线" w:eastAsia="等线" w:hAnsi="等线" w:cs="宋体"/>
                <w:color w:val="000000"/>
                <w:kern w:val="0"/>
                <w:sz w:val="21"/>
              </w:rPr>
            </w:pPr>
            <w:ins w:id="64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447008D5" w14:textId="77777777" w:rsidR="002C0B60" w:rsidRPr="002C0B60" w:rsidRDefault="002C0B60" w:rsidP="002C0B60">
            <w:pPr>
              <w:widowControl/>
              <w:spacing w:afterLines="0" w:after="0" w:line="240" w:lineRule="auto"/>
              <w:jc w:val="center"/>
              <w:rPr>
                <w:ins w:id="644" w:author="XiaoKun" w:date="2022-06-23T08:23:00Z"/>
                <w:rFonts w:ascii="等线" w:eastAsia="等线" w:hAnsi="等线" w:cs="宋体"/>
                <w:color w:val="000000"/>
                <w:kern w:val="0"/>
                <w:sz w:val="21"/>
              </w:rPr>
            </w:pPr>
            <w:ins w:id="645"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190FB35D" w14:textId="77777777" w:rsidR="002C0B60" w:rsidRPr="002C0B60" w:rsidRDefault="002C0B60" w:rsidP="002C0B60">
            <w:pPr>
              <w:widowControl/>
              <w:spacing w:afterLines="0" w:after="0" w:line="240" w:lineRule="auto"/>
              <w:jc w:val="center"/>
              <w:rPr>
                <w:ins w:id="646" w:author="XiaoKun" w:date="2022-06-23T08:23:00Z"/>
                <w:rFonts w:ascii="宋体" w:hAnsi="宋体" w:cs="宋体"/>
                <w:b/>
                <w:bCs/>
                <w:color w:val="000000"/>
                <w:kern w:val="0"/>
                <w:sz w:val="22"/>
                <w:szCs w:val="22"/>
              </w:rPr>
            </w:pPr>
            <w:ins w:id="647"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A60C46A" w14:textId="77777777" w:rsidR="002C0B60" w:rsidRPr="002C0B60" w:rsidRDefault="002C0B60" w:rsidP="002C0B60">
            <w:pPr>
              <w:widowControl/>
              <w:spacing w:afterLines="0" w:after="0" w:line="240" w:lineRule="auto"/>
              <w:jc w:val="center"/>
              <w:rPr>
                <w:ins w:id="648" w:author="XiaoKun" w:date="2022-06-23T08:23:00Z"/>
                <w:rFonts w:ascii="宋体" w:hAnsi="宋体" w:cs="宋体"/>
                <w:b/>
                <w:bCs/>
                <w:color w:val="000000"/>
                <w:kern w:val="0"/>
                <w:sz w:val="22"/>
                <w:szCs w:val="22"/>
              </w:rPr>
            </w:pPr>
            <w:ins w:id="649"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3D5BD0E1" w14:textId="77777777" w:rsidR="002C0B60" w:rsidRPr="002C0B60" w:rsidRDefault="002C0B60" w:rsidP="002C0B60">
            <w:pPr>
              <w:widowControl/>
              <w:spacing w:afterLines="0" w:after="0" w:line="240" w:lineRule="auto"/>
              <w:jc w:val="center"/>
              <w:rPr>
                <w:ins w:id="650" w:author="XiaoKun" w:date="2022-06-23T08:23:00Z"/>
                <w:rFonts w:ascii="宋体" w:hAnsi="宋体" w:cs="宋体"/>
                <w:b/>
                <w:bCs/>
                <w:color w:val="000000"/>
                <w:kern w:val="0"/>
                <w:sz w:val="22"/>
                <w:szCs w:val="22"/>
              </w:rPr>
            </w:pPr>
            <w:ins w:id="651" w:author="XiaoKun" w:date="2022-06-23T08:23:00Z">
              <w:r w:rsidRPr="002C0B60">
                <w:rPr>
                  <w:rFonts w:ascii="宋体" w:hAnsi="宋体" w:cs="宋体" w:hint="eastAsia"/>
                  <w:b/>
                  <w:bCs/>
                  <w:color w:val="000000"/>
                  <w:kern w:val="0"/>
                  <w:sz w:val="22"/>
                  <w:szCs w:val="22"/>
                </w:rPr>
                <w:t>○</w:t>
              </w:r>
            </w:ins>
          </w:p>
        </w:tc>
        <w:tc>
          <w:tcPr>
            <w:tcW w:w="0" w:type="auto"/>
            <w:tcBorders>
              <w:top w:val="nil"/>
              <w:left w:val="nil"/>
              <w:bottom w:val="single" w:sz="4" w:space="0" w:color="auto"/>
              <w:right w:val="single" w:sz="4" w:space="0" w:color="auto"/>
            </w:tcBorders>
            <w:shd w:val="clear" w:color="auto" w:fill="auto"/>
            <w:vAlign w:val="center"/>
            <w:hideMark/>
          </w:tcPr>
          <w:p w14:paraId="06690E53" w14:textId="77777777" w:rsidR="002C0B60" w:rsidRPr="002C0B60" w:rsidRDefault="002C0B60" w:rsidP="002C0B60">
            <w:pPr>
              <w:widowControl/>
              <w:spacing w:afterLines="0" w:after="0" w:line="240" w:lineRule="auto"/>
              <w:jc w:val="center"/>
              <w:rPr>
                <w:ins w:id="652" w:author="XiaoKun" w:date="2022-06-23T08:23:00Z"/>
                <w:rFonts w:ascii="等线" w:eastAsia="等线" w:hAnsi="等线" w:cs="宋体"/>
                <w:color w:val="000000"/>
                <w:kern w:val="0"/>
                <w:sz w:val="21"/>
              </w:rPr>
            </w:pPr>
            <w:ins w:id="653"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noWrap/>
            <w:vAlign w:val="center"/>
            <w:hideMark/>
          </w:tcPr>
          <w:p w14:paraId="07573DAE" w14:textId="77777777" w:rsidR="002C0B60" w:rsidRPr="002C0B60" w:rsidRDefault="002C0B60" w:rsidP="002C0B60">
            <w:pPr>
              <w:widowControl/>
              <w:spacing w:afterLines="0" w:after="0" w:line="240" w:lineRule="auto"/>
              <w:jc w:val="center"/>
              <w:rPr>
                <w:ins w:id="654" w:author="XiaoKun" w:date="2022-06-23T08:23:00Z"/>
                <w:rFonts w:ascii="宋体" w:hAnsi="宋体" w:cs="宋体"/>
                <w:b/>
                <w:bCs/>
                <w:color w:val="000000"/>
                <w:kern w:val="0"/>
                <w:sz w:val="22"/>
                <w:szCs w:val="22"/>
              </w:rPr>
            </w:pPr>
            <w:ins w:id="655" w:author="XiaoKun" w:date="2022-06-23T08:23:00Z">
              <w:r w:rsidRPr="002C0B60">
                <w:rPr>
                  <w:rFonts w:ascii="宋体" w:hAnsi="宋体" w:cs="宋体" w:hint="eastAsia"/>
                  <w:b/>
                  <w:bCs/>
                  <w:color w:val="000000"/>
                  <w:kern w:val="0"/>
                  <w:sz w:val="22"/>
                  <w:szCs w:val="22"/>
                </w:rPr>
                <w:t>8G+256G</w:t>
              </w:r>
            </w:ins>
          </w:p>
        </w:tc>
        <w:tc>
          <w:tcPr>
            <w:tcW w:w="0" w:type="auto"/>
            <w:tcBorders>
              <w:top w:val="nil"/>
              <w:left w:val="nil"/>
              <w:bottom w:val="single" w:sz="4" w:space="0" w:color="auto"/>
              <w:right w:val="single" w:sz="4" w:space="0" w:color="auto"/>
            </w:tcBorders>
            <w:shd w:val="clear" w:color="auto" w:fill="auto"/>
            <w:vAlign w:val="center"/>
            <w:hideMark/>
          </w:tcPr>
          <w:p w14:paraId="38E5E02D" w14:textId="77777777" w:rsidR="002C0B60" w:rsidRPr="002C0B60" w:rsidRDefault="002C0B60" w:rsidP="002C0B60">
            <w:pPr>
              <w:widowControl/>
              <w:spacing w:afterLines="0" w:after="0" w:line="240" w:lineRule="auto"/>
              <w:jc w:val="center"/>
              <w:rPr>
                <w:ins w:id="656" w:author="XiaoKun" w:date="2022-06-23T08:23:00Z"/>
                <w:rFonts w:ascii="等线" w:eastAsia="等线" w:hAnsi="等线" w:cs="宋体"/>
                <w:color w:val="000000"/>
                <w:kern w:val="0"/>
                <w:sz w:val="21"/>
              </w:rPr>
            </w:pPr>
            <w:ins w:id="657" w:author="XiaoKun" w:date="2022-06-23T08:23:00Z">
              <w:r w:rsidRPr="002C0B60">
                <w:rPr>
                  <w:rFonts w:ascii="等线" w:eastAsia="等线" w:hAnsi="等线" w:cs="宋体" w:hint="eastAsia"/>
                  <w:color w:val="000000"/>
                  <w:kern w:val="0"/>
                  <w:sz w:val="21"/>
                </w:rPr>
                <w:t>●</w:t>
              </w:r>
            </w:ins>
          </w:p>
        </w:tc>
        <w:tc>
          <w:tcPr>
            <w:tcW w:w="0" w:type="auto"/>
            <w:tcBorders>
              <w:top w:val="nil"/>
              <w:left w:val="nil"/>
              <w:bottom w:val="single" w:sz="4" w:space="0" w:color="auto"/>
              <w:right w:val="single" w:sz="4" w:space="0" w:color="auto"/>
            </w:tcBorders>
            <w:shd w:val="clear" w:color="auto" w:fill="auto"/>
            <w:vAlign w:val="center"/>
            <w:hideMark/>
          </w:tcPr>
          <w:p w14:paraId="65D5FF61" w14:textId="77777777" w:rsidR="002C0B60" w:rsidRPr="002C0B60" w:rsidRDefault="002C0B60" w:rsidP="002C0B60">
            <w:pPr>
              <w:widowControl/>
              <w:spacing w:afterLines="0" w:after="0" w:line="240" w:lineRule="auto"/>
              <w:jc w:val="center"/>
              <w:rPr>
                <w:ins w:id="658" w:author="XiaoKun" w:date="2022-06-23T08:23:00Z"/>
                <w:rFonts w:ascii="等线" w:eastAsia="等线" w:hAnsi="等线" w:cs="宋体"/>
                <w:color w:val="000000"/>
                <w:kern w:val="0"/>
                <w:sz w:val="21"/>
              </w:rPr>
            </w:pPr>
            <w:ins w:id="659" w:author="XiaoKun" w:date="2022-06-23T08:23:00Z">
              <w:r w:rsidRPr="002C0B60">
                <w:rPr>
                  <w:rFonts w:ascii="等线" w:eastAsia="等线" w:hAnsi="等线" w:cs="宋体" w:hint="eastAsia"/>
                  <w:color w:val="000000"/>
                  <w:kern w:val="0"/>
                  <w:sz w:val="21"/>
                </w:rPr>
                <w:t>●</w:t>
              </w:r>
            </w:ins>
          </w:p>
        </w:tc>
      </w:tr>
      <w:tr w:rsidR="002C0B60" w:rsidRPr="002C0B60" w14:paraId="7530014E" w14:textId="77777777" w:rsidTr="002C0B60">
        <w:tblPrEx>
          <w:tblW w:w="0" w:type="auto"/>
          <w:tblInd w:w="113" w:type="dxa"/>
          <w:tblPrExChange w:id="660" w:author="XiaoKun" w:date="2022-06-23T08:23:00Z">
            <w:tblPrEx>
              <w:tblW w:w="15480" w:type="dxa"/>
              <w:tblInd w:w="113" w:type="dxa"/>
            </w:tblPrEx>
          </w:tblPrExChange>
        </w:tblPrEx>
        <w:trPr>
          <w:trHeight w:val="330"/>
          <w:ins w:id="661" w:author="XiaoKun" w:date="2022-06-23T08:23:00Z"/>
          <w:trPrChange w:id="662" w:author="XiaoKun" w:date="2022-06-23T08:23:00Z">
            <w:trPr>
              <w:trHeight w:val="330"/>
            </w:trPr>
          </w:trPrChange>
        </w:trPr>
        <w:tc>
          <w:tcPr>
            <w:tcW w:w="0" w:type="auto"/>
            <w:tcBorders>
              <w:top w:val="nil"/>
              <w:left w:val="single" w:sz="4" w:space="0" w:color="auto"/>
              <w:bottom w:val="single" w:sz="4" w:space="0" w:color="auto"/>
              <w:right w:val="single" w:sz="4" w:space="0" w:color="auto"/>
            </w:tcBorders>
            <w:shd w:val="clear" w:color="auto" w:fill="auto"/>
            <w:noWrap/>
            <w:vAlign w:val="center"/>
            <w:hideMark/>
            <w:tcPrChange w:id="663" w:author="XiaoKun" w:date="2022-06-23T08:23:00Z">
              <w:tcPr>
                <w:tcW w:w="124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39479011" w14:textId="77777777" w:rsidR="002C0B60" w:rsidRPr="002C0B60" w:rsidRDefault="002C0B60" w:rsidP="002C0B60">
            <w:pPr>
              <w:widowControl/>
              <w:spacing w:afterLines="0" w:after="0" w:line="240" w:lineRule="auto"/>
              <w:jc w:val="center"/>
              <w:rPr>
                <w:ins w:id="664" w:author="XiaoKun" w:date="2022-06-23T08:23:00Z"/>
                <w:rFonts w:ascii="宋体" w:hAnsi="宋体" w:cs="宋体"/>
                <w:color w:val="000000"/>
                <w:kern w:val="0"/>
                <w:sz w:val="22"/>
                <w:szCs w:val="22"/>
              </w:rPr>
            </w:pPr>
            <w:ins w:id="665" w:author="XiaoKun" w:date="2022-06-23T08:23:00Z">
              <w:r w:rsidRPr="002C0B60">
                <w:rPr>
                  <w:rFonts w:ascii="宋体" w:hAnsi="宋体" w:cs="宋体" w:hint="eastAsia"/>
                  <w:color w:val="000000"/>
                  <w:kern w:val="0"/>
                  <w:sz w:val="22"/>
                  <w:szCs w:val="22"/>
                </w:rPr>
                <w:t xml:space="preserve">　</w:t>
              </w:r>
            </w:ins>
          </w:p>
        </w:tc>
        <w:tc>
          <w:tcPr>
            <w:tcW w:w="0" w:type="auto"/>
            <w:gridSpan w:val="21"/>
            <w:tcBorders>
              <w:top w:val="single" w:sz="4" w:space="0" w:color="auto"/>
              <w:left w:val="nil"/>
              <w:bottom w:val="single" w:sz="4" w:space="0" w:color="auto"/>
              <w:right w:val="nil"/>
            </w:tcBorders>
            <w:shd w:val="clear" w:color="auto" w:fill="auto"/>
            <w:noWrap/>
            <w:vAlign w:val="center"/>
            <w:hideMark/>
            <w:tcPrChange w:id="666" w:author="XiaoKun" w:date="2022-06-23T08:23:00Z">
              <w:tcPr>
                <w:tcW w:w="14240" w:type="dxa"/>
                <w:gridSpan w:val="22"/>
                <w:tcBorders>
                  <w:top w:val="single" w:sz="4" w:space="0" w:color="auto"/>
                  <w:left w:val="nil"/>
                  <w:bottom w:val="single" w:sz="4" w:space="0" w:color="auto"/>
                  <w:right w:val="nil"/>
                </w:tcBorders>
                <w:shd w:val="clear" w:color="auto" w:fill="auto"/>
                <w:noWrap/>
                <w:vAlign w:val="center"/>
                <w:hideMark/>
              </w:tcPr>
            </w:tcPrChange>
          </w:tcPr>
          <w:p w14:paraId="096EA802" w14:textId="77777777" w:rsidR="002C0B60" w:rsidRPr="002C0B60" w:rsidRDefault="002C0B60" w:rsidP="002C0B60">
            <w:pPr>
              <w:widowControl/>
              <w:spacing w:afterLines="0" w:after="0" w:line="240" w:lineRule="auto"/>
              <w:rPr>
                <w:ins w:id="667" w:author="XiaoKun" w:date="2022-06-23T08:23:00Z"/>
                <w:rFonts w:ascii="微软雅黑" w:eastAsia="微软雅黑" w:hAnsi="微软雅黑" w:cs="宋体"/>
                <w:color w:val="000000"/>
                <w:kern w:val="0"/>
                <w:sz w:val="22"/>
                <w:szCs w:val="22"/>
              </w:rPr>
            </w:pPr>
            <w:ins w:id="668" w:author="XiaoKun" w:date="2022-06-23T08:23:00Z">
              <w:r w:rsidRPr="002C0B60">
                <w:rPr>
                  <w:rFonts w:ascii="微软雅黑" w:eastAsia="微软雅黑" w:hAnsi="微软雅黑" w:cs="宋体" w:hint="eastAsia"/>
                  <w:color w:val="000000"/>
                  <w:kern w:val="0"/>
                  <w:sz w:val="22"/>
                  <w:szCs w:val="22"/>
                </w:rPr>
                <w:t>●</w:t>
              </w:r>
              <w:r w:rsidRPr="002C0B60">
                <w:rPr>
                  <w:rFonts w:ascii="宋体" w:hAnsi="宋体" w:cs="宋体" w:hint="eastAsia"/>
                  <w:color w:val="000000"/>
                  <w:kern w:val="0"/>
                  <w:sz w:val="22"/>
                  <w:szCs w:val="22"/>
                </w:rPr>
                <w:t xml:space="preserve">标配  </w:t>
              </w:r>
              <w:r w:rsidRPr="002C0B60">
                <w:rPr>
                  <w:rFonts w:ascii="微软雅黑" w:eastAsia="微软雅黑" w:hAnsi="微软雅黑" w:cs="宋体" w:hint="eastAsia"/>
                  <w:color w:val="000000"/>
                  <w:kern w:val="0"/>
                  <w:sz w:val="22"/>
                  <w:szCs w:val="22"/>
                </w:rPr>
                <w:t>○</w:t>
              </w:r>
              <w:r w:rsidRPr="002C0B60">
                <w:rPr>
                  <w:rFonts w:ascii="宋体" w:hAnsi="宋体" w:cs="宋体" w:hint="eastAsia"/>
                  <w:color w:val="000000"/>
                  <w:kern w:val="0"/>
                  <w:sz w:val="22"/>
                  <w:szCs w:val="22"/>
                </w:rPr>
                <w:t xml:space="preserve">选配  </w:t>
              </w:r>
              <w:r w:rsidRPr="002C0B60">
                <w:rPr>
                  <w:rFonts w:ascii="微软雅黑" w:eastAsia="微软雅黑" w:hAnsi="微软雅黑" w:cs="宋体" w:hint="eastAsia"/>
                  <w:color w:val="000000"/>
                  <w:kern w:val="0"/>
                  <w:sz w:val="22"/>
                  <w:szCs w:val="22"/>
                </w:rPr>
                <w:t>×</w:t>
              </w:r>
              <w:r w:rsidRPr="002C0B60">
                <w:rPr>
                  <w:rFonts w:ascii="宋体" w:hAnsi="宋体" w:cs="宋体" w:hint="eastAsia"/>
                  <w:color w:val="000000"/>
                  <w:kern w:val="0"/>
                  <w:sz w:val="22"/>
                  <w:szCs w:val="22"/>
                </w:rPr>
                <w:t>无配置</w:t>
              </w:r>
            </w:ins>
          </w:p>
        </w:tc>
      </w:tr>
    </w:tbl>
    <w:p w14:paraId="112E5937" w14:textId="77777777" w:rsidR="000E6154" w:rsidRPr="002C0B60" w:rsidRDefault="000E6154">
      <w:pPr>
        <w:spacing w:after="120"/>
        <w:pPrChange w:id="669" w:author="XiaoKun" w:date="2022-06-23T08:18:00Z">
          <w:pPr>
            <w:spacing w:after="120"/>
            <w:ind w:firstLine="420"/>
            <w:jc w:val="center"/>
          </w:pPr>
        </w:pPrChange>
      </w:pPr>
    </w:p>
    <w:sectPr w:rsidR="000E6154" w:rsidRPr="002C0B60" w:rsidSect="000E6154">
      <w:pgSz w:w="15840" w:h="12240" w:orient="landscape"/>
      <w:pgMar w:top="1800" w:right="1440" w:bottom="1800" w:left="1440" w:header="720" w:footer="720" w:gutter="0"/>
      <w:cols w:space="720"/>
      <w:docGrid w:linePitch="326"/>
      <w:sectPrChange w:id="670" w:author="XiaoKun" w:date="2022-06-23T08:18:00Z">
        <w:sectPr w:rsidR="000E6154" w:rsidRPr="002C0B60" w:rsidSect="000E6154">
          <w:pgSz w:w="12240" w:h="15840" w:orient="portrait"/>
          <w:pgMar w:top="1440" w:right="1800" w:bottom="1440" w:left="180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somnus" w:date="2022-04-12T10:35:00Z" w:initials="s">
    <w:p w14:paraId="46B00C16" w14:textId="539F3E29" w:rsidR="00243793" w:rsidRDefault="00243793" w:rsidP="00243793">
      <w:pPr>
        <w:pStyle w:val="aa"/>
        <w:spacing w:after="120"/>
        <w:rPr>
          <w:lang w:eastAsia="zh-CN"/>
        </w:rPr>
      </w:pPr>
      <w:r>
        <w:rPr>
          <w:rStyle w:val="af9"/>
        </w:rPr>
        <w:annotationRef/>
      </w:r>
      <w:r>
        <w:t>需要</w:t>
      </w:r>
      <w:r>
        <w:rPr>
          <w:rFonts w:hint="eastAsia"/>
          <w:lang w:eastAsia="zh-CN"/>
        </w:rPr>
        <w:t>，</w:t>
      </w:r>
      <w:r>
        <w:t>并且应说明明规格型号间的差异</w:t>
      </w:r>
      <w:r>
        <w:rPr>
          <w:rFonts w:hint="eastAsia"/>
          <w:lang w:eastAsia="zh-CN"/>
        </w:rPr>
        <w:t>，</w:t>
      </w:r>
      <w:r>
        <w:t>划分说明也应进行修改</w:t>
      </w:r>
    </w:p>
  </w:comment>
  <w:comment w:id="54" w:author="somnus" w:date="2022-06-22T10:03:00Z" w:initials="s">
    <w:p w14:paraId="379490A6" w14:textId="68360ABC" w:rsidR="003017A6" w:rsidRDefault="003017A6" w:rsidP="003017A6">
      <w:pPr>
        <w:pStyle w:val="aa"/>
        <w:spacing w:after="120"/>
      </w:pPr>
      <w:r>
        <w:rPr>
          <w:rStyle w:val="af9"/>
        </w:rPr>
        <w:annotationRef/>
      </w:r>
      <w:r>
        <w:t>根据测试方法修改完善</w:t>
      </w:r>
    </w:p>
  </w:comment>
  <w:comment w:id="77" w:author="somnus" w:date="2022-06-22T10:11:00Z" w:initials="s">
    <w:p w14:paraId="63802F7B" w14:textId="05B50F13" w:rsidR="003017A6" w:rsidRDefault="003017A6" w:rsidP="003017A6">
      <w:pPr>
        <w:pStyle w:val="aa"/>
        <w:spacing w:after="120"/>
      </w:pPr>
      <w:r>
        <w:rPr>
          <w:rStyle w:val="af9"/>
        </w:rPr>
        <w:annotationRef/>
      </w:r>
      <w:r>
        <w:t>是否应该增加一个气体流量控制误差</w:t>
      </w:r>
    </w:p>
  </w:comment>
  <w:comment w:id="82" w:author="somnus" w:date="2022-03-15T15:05:00Z" w:initials="s">
    <w:p w14:paraId="1DBB194B" w14:textId="5CED940D" w:rsidR="000F7FD1" w:rsidRDefault="000F7FD1" w:rsidP="000F7FD1">
      <w:pPr>
        <w:pStyle w:val="aa"/>
        <w:spacing w:after="120"/>
        <w:rPr>
          <w:lang w:eastAsia="zh-CN"/>
        </w:rPr>
      </w:pPr>
      <w:r>
        <w:rPr>
          <w:rStyle w:val="af9"/>
        </w:rPr>
        <w:annotationRef/>
      </w:r>
      <w:r>
        <w:t>根据检测方法描述</w:t>
      </w:r>
      <w:r>
        <w:rPr>
          <w:rFonts w:hint="eastAsia"/>
          <w:lang w:eastAsia="zh-CN"/>
        </w:rPr>
        <w:t>，</w:t>
      </w:r>
      <w:r>
        <w:t>与氧气</w:t>
      </w:r>
      <w:r w:rsidR="004F6045">
        <w:t>浓度误差一致</w:t>
      </w:r>
      <w:r w:rsidR="004F6045">
        <w:rPr>
          <w:rFonts w:hint="eastAsia"/>
          <w:lang w:eastAsia="zh-CN"/>
        </w:rPr>
        <w:t>，</w:t>
      </w:r>
      <w:r w:rsidR="004F6045">
        <w:t>建议删除</w:t>
      </w:r>
    </w:p>
  </w:comment>
  <w:comment w:id="87" w:author="somnus" w:date="2022-03-14T16:47:00Z" w:initials="s">
    <w:p w14:paraId="6BCD6146" w14:textId="166DCA36" w:rsidR="00581C85" w:rsidRDefault="00581C85" w:rsidP="00581C85">
      <w:pPr>
        <w:pStyle w:val="aa"/>
        <w:spacing w:after="120"/>
        <w:rPr>
          <w:lang w:eastAsia="zh-CN"/>
        </w:rPr>
      </w:pPr>
      <w:r>
        <w:rPr>
          <w:rStyle w:val="af9"/>
        </w:rPr>
        <w:annotationRef/>
      </w:r>
      <w:r>
        <w:t>请明确</w:t>
      </w:r>
    </w:p>
    <w:p w14:paraId="0CF333B1" w14:textId="7BCD6B9F" w:rsidR="00581C85" w:rsidRDefault="00581C85" w:rsidP="00581C85">
      <w:pPr>
        <w:pStyle w:val="aa"/>
        <w:spacing w:after="120"/>
        <w:rPr>
          <w:lang w:eastAsia="zh-CN"/>
        </w:rPr>
      </w:pPr>
      <w:r>
        <w:rPr>
          <w:rFonts w:hint="eastAsia"/>
          <w:lang w:eastAsia="zh-CN"/>
        </w:rPr>
        <w:t>ISO407</w:t>
      </w:r>
      <w:r w:rsidR="00DE0D03">
        <w:rPr>
          <w:rFonts w:hint="eastAsia"/>
          <w:lang w:eastAsia="zh-CN"/>
        </w:rPr>
        <w:t>:</w:t>
      </w:r>
      <w:r w:rsidR="00DE0D03" w:rsidRPr="00DE0D03">
        <w:rPr>
          <w:rFonts w:hint="eastAsia"/>
        </w:rPr>
        <w:t xml:space="preserve"> </w:t>
      </w:r>
      <w:r w:rsidR="00DE0D03" w:rsidRPr="00DE0D03">
        <w:rPr>
          <w:rFonts w:hint="eastAsia"/>
          <w:lang w:eastAsia="zh-CN"/>
        </w:rPr>
        <w:t>小型医用气瓶针导轭式阀连接</w:t>
      </w:r>
      <w:r w:rsidR="00DE0D03">
        <w:rPr>
          <w:rFonts w:hint="eastAsia"/>
          <w:lang w:eastAsia="zh-CN"/>
        </w:rPr>
        <w:t xml:space="preserve"> </w:t>
      </w:r>
      <w:r w:rsidR="00DE0D03" w:rsidRPr="00DE0D03">
        <w:rPr>
          <w:lang w:eastAsia="zh-CN"/>
        </w:rPr>
        <w:t>https://www.doc88.com/p-63447165807920.html?r=1</w:t>
      </w:r>
    </w:p>
    <w:p w14:paraId="4DDCC009" w14:textId="39D56D62" w:rsidR="00581C85" w:rsidRDefault="00581C85" w:rsidP="00581C85">
      <w:pPr>
        <w:pStyle w:val="aa"/>
        <w:spacing w:after="120"/>
      </w:pPr>
      <w:r>
        <w:rPr>
          <w:rFonts w:hint="eastAsia"/>
          <w:lang w:eastAsia="zh-CN"/>
        </w:rPr>
        <w:t>ISO</w:t>
      </w:r>
      <w:r w:rsidR="00DE0D03">
        <w:rPr>
          <w:rFonts w:hint="eastAsia"/>
          <w:lang w:eastAsia="zh-CN"/>
        </w:rPr>
        <w:t>5145:</w:t>
      </w:r>
      <w:r w:rsidR="00DE0D03" w:rsidRPr="00DE0D03">
        <w:t xml:space="preserve"> </w:t>
      </w:r>
      <w:r w:rsidR="00DE0D03" w:rsidRPr="00DE0D03">
        <w:rPr>
          <w:rFonts w:hint="eastAsia"/>
        </w:rPr>
        <w:t>气瓶</w:t>
      </w:r>
      <w:r w:rsidR="00DE0D03">
        <w:rPr>
          <w:rFonts w:hint="eastAsia"/>
          <w:lang w:eastAsia="zh-CN"/>
        </w:rPr>
        <w:t xml:space="preserve"> </w:t>
      </w:r>
      <w:r w:rsidR="00DE0D03" w:rsidRPr="00DE0D03">
        <w:rPr>
          <w:rFonts w:hint="eastAsia"/>
        </w:rPr>
        <w:t>气体和气体混合物用钢瓶阀门出口的选择和尺寸标注</w:t>
      </w:r>
      <w:r w:rsidR="00DE0D03" w:rsidRPr="00DE0D03">
        <w:t>http://www.doc88.com/p-9127832519718.html</w:t>
      </w:r>
    </w:p>
  </w:comment>
  <w:comment w:id="88" w:author="somnus" w:date="2022-03-14T17:02:00Z" w:initials="s">
    <w:p w14:paraId="275695C7" w14:textId="6B6570B8" w:rsidR="00303253" w:rsidRDefault="00303253" w:rsidP="00303253">
      <w:pPr>
        <w:pStyle w:val="aa"/>
        <w:spacing w:after="120"/>
        <w:rPr>
          <w:lang w:eastAsia="zh-CN"/>
        </w:rPr>
      </w:pPr>
      <w:r>
        <w:rPr>
          <w:rStyle w:val="af9"/>
        </w:rPr>
        <w:annotationRef/>
      </w:r>
      <w:r w:rsidR="007D7821">
        <w:rPr>
          <w:rFonts w:hint="eastAsia"/>
          <w:lang w:eastAsia="zh-CN"/>
        </w:rPr>
        <w:t>请确认</w:t>
      </w:r>
      <w:r w:rsidR="007D7821">
        <w:t>是哪一个</w:t>
      </w:r>
    </w:p>
  </w:comment>
  <w:comment w:id="89" w:author="somnus" w:date="2022-03-14T17:04:00Z" w:initials="s">
    <w:p w14:paraId="3C2E92F6" w14:textId="45BF41E0" w:rsidR="007D7821" w:rsidRDefault="007D7821" w:rsidP="007D7821">
      <w:pPr>
        <w:pStyle w:val="aa"/>
        <w:spacing w:after="120"/>
      </w:pPr>
      <w:r>
        <w:rPr>
          <w:rStyle w:val="af9"/>
        </w:rPr>
        <w:annotationRef/>
      </w:r>
      <w:r>
        <w:rPr>
          <w:rFonts w:hint="eastAsia"/>
          <w:lang w:eastAsia="zh-CN"/>
        </w:rPr>
        <w:t>请确认</w:t>
      </w:r>
      <w:r>
        <w:t>是哪一个</w:t>
      </w:r>
    </w:p>
  </w:comment>
  <w:comment w:id="90" w:author="somnus" w:date="2022-03-14T17:17:00Z" w:initials="s">
    <w:p w14:paraId="1C36BC8C" w14:textId="359BC22E" w:rsidR="005E1D82" w:rsidRDefault="005E1D82" w:rsidP="005E1D82">
      <w:pPr>
        <w:pStyle w:val="aa"/>
        <w:spacing w:after="120"/>
      </w:pPr>
      <w:r>
        <w:rPr>
          <w:rStyle w:val="af9"/>
        </w:rPr>
        <w:annotationRef/>
      </w:r>
      <w:r>
        <w:t>明确具体的备用方法</w:t>
      </w:r>
    </w:p>
  </w:comment>
  <w:comment w:id="91" w:author="somnus" w:date="2022-03-16T10:09:00Z" w:initials="s">
    <w:p w14:paraId="1AFCFF92" w14:textId="17BCAAF7" w:rsidR="008B0684" w:rsidRDefault="008B0684" w:rsidP="008B0684">
      <w:pPr>
        <w:pStyle w:val="aa"/>
        <w:spacing w:after="120"/>
        <w:rPr>
          <w:lang w:eastAsia="zh-CN"/>
        </w:rPr>
      </w:pPr>
      <w:r>
        <w:rPr>
          <w:rStyle w:val="af9"/>
        </w:rPr>
        <w:annotationRef/>
      </w:r>
      <w:r>
        <w:rPr>
          <w:lang w:eastAsia="zh-CN"/>
        </w:rPr>
        <w:t>前代产品技术要求规定了混合气体流量为</w:t>
      </w:r>
      <w:r>
        <w:rPr>
          <w:rFonts w:hint="eastAsia"/>
          <w:lang w:eastAsia="zh-CN"/>
        </w:rPr>
        <w:t>8.0L/min</w:t>
      </w:r>
      <w:r>
        <w:rPr>
          <w:rFonts w:hint="eastAsia"/>
          <w:lang w:eastAsia="zh-CN"/>
        </w:rPr>
        <w:t>，笑气浓度</w:t>
      </w:r>
      <w:r>
        <w:rPr>
          <w:rFonts w:hint="eastAsia"/>
          <w:lang w:eastAsia="zh-CN"/>
        </w:rPr>
        <w:t>50%</w:t>
      </w:r>
      <w:r>
        <w:rPr>
          <w:rFonts w:hint="eastAsia"/>
          <w:lang w:eastAsia="zh-CN"/>
        </w:rPr>
        <w:t>，是否有必要规定该条件</w:t>
      </w:r>
    </w:p>
  </w:comment>
  <w:comment w:id="92" w:author="XiaoKun" w:date="2022-03-16T14:11:00Z" w:initials="X">
    <w:p w14:paraId="5C3A349B" w14:textId="7706D3F1" w:rsidR="002533DC" w:rsidRDefault="002533DC">
      <w:pPr>
        <w:pStyle w:val="aa"/>
        <w:spacing w:after="120"/>
      </w:pPr>
      <w:r>
        <w:rPr>
          <w:rStyle w:val="af9"/>
        </w:rPr>
        <w:annotationRef/>
      </w:r>
      <w:r>
        <w:rPr>
          <w:rFonts w:hint="eastAsia"/>
          <w:lang w:eastAsia="zh-CN"/>
        </w:rPr>
        <w:t>8.0L/min</w:t>
      </w:r>
      <w:r>
        <w:rPr>
          <w:rFonts w:hint="eastAsia"/>
          <w:lang w:eastAsia="zh-CN"/>
        </w:rPr>
        <w:t>，笑气浓度</w:t>
      </w:r>
      <w:r>
        <w:rPr>
          <w:rFonts w:hint="eastAsia"/>
          <w:lang w:eastAsia="zh-CN"/>
        </w:rPr>
        <w:t>50%</w:t>
      </w:r>
      <w:r>
        <w:rPr>
          <w:rFonts w:hint="eastAsia"/>
          <w:lang w:eastAsia="zh-CN"/>
        </w:rPr>
        <w:t>是测试时的指标，实际使用情况下不一定是这样的</w:t>
      </w:r>
    </w:p>
  </w:comment>
  <w:comment w:id="93" w:author="somnus" w:date="2022-03-15T17:29:00Z" w:initials="s">
    <w:p w14:paraId="446996AE" w14:textId="623DE712" w:rsidR="00F119EC" w:rsidRDefault="00F119EC" w:rsidP="00F119EC">
      <w:pPr>
        <w:pStyle w:val="aa"/>
        <w:spacing w:after="120"/>
        <w:rPr>
          <w:lang w:eastAsia="zh-CN"/>
        </w:rPr>
      </w:pPr>
      <w:r>
        <w:rPr>
          <w:rStyle w:val="af9"/>
        </w:rPr>
        <w:annotationRef/>
      </w:r>
      <w:r>
        <w:t>检测方法中有高气压报警</w:t>
      </w:r>
      <w:r>
        <w:rPr>
          <w:rFonts w:hint="eastAsia"/>
          <w:lang w:eastAsia="zh-CN"/>
        </w:rPr>
        <w:t>、</w:t>
      </w:r>
      <w:r>
        <w:t>比例阀</w:t>
      </w:r>
      <w:r w:rsidR="00593173">
        <w:rPr>
          <w:rFonts w:hint="eastAsia"/>
        </w:rPr>
        <w:t>未</w:t>
      </w:r>
      <w:r>
        <w:t>正常打开的报警</w:t>
      </w:r>
      <w:r>
        <w:rPr>
          <w:rFonts w:hint="eastAsia"/>
          <w:lang w:eastAsia="zh-CN"/>
        </w:rPr>
        <w:t>、</w:t>
      </w:r>
      <w:r>
        <w:t>气体浓度不符合设定值的报警</w:t>
      </w:r>
      <w:r>
        <w:rPr>
          <w:rFonts w:hint="eastAsia"/>
          <w:lang w:eastAsia="zh-CN"/>
        </w:rPr>
        <w:t>、</w:t>
      </w:r>
      <w:r w:rsidR="00111FCB">
        <w:rPr>
          <w:rFonts w:hint="eastAsia"/>
          <w:lang w:eastAsia="zh-CN"/>
        </w:rPr>
        <w:t>氧</w:t>
      </w:r>
      <w:r>
        <w:t>电池失效</w:t>
      </w:r>
      <w:r>
        <w:rPr>
          <w:rFonts w:hint="eastAsia"/>
          <w:lang w:eastAsia="zh-CN"/>
        </w:rPr>
        <w:t>、</w:t>
      </w:r>
      <w:r>
        <w:t>开机</w:t>
      </w:r>
      <w:r>
        <w:rPr>
          <w:rFonts w:hint="eastAsia"/>
          <w:lang w:eastAsia="zh-CN"/>
        </w:rPr>
        <w:t>自检</w:t>
      </w:r>
      <w:r>
        <w:t>失败报警等等</w:t>
      </w:r>
      <w:r>
        <w:rPr>
          <w:rFonts w:hint="eastAsia"/>
          <w:lang w:eastAsia="zh-CN"/>
        </w:rPr>
        <w:t>，</w:t>
      </w:r>
      <w:r>
        <w:t>是否需要增加指标</w:t>
      </w:r>
    </w:p>
  </w:comment>
  <w:comment w:id="94" w:author="XiaoKun" w:date="2022-03-16T14:12:00Z" w:initials="X">
    <w:p w14:paraId="5FD8DC06" w14:textId="2241BC3C" w:rsidR="00DF63CD" w:rsidRPr="001C3223" w:rsidRDefault="00DF63CD">
      <w:pPr>
        <w:pStyle w:val="aa"/>
        <w:spacing w:after="120"/>
        <w:rPr>
          <w:rFonts w:eastAsiaTheme="minorEastAsia"/>
        </w:rPr>
      </w:pPr>
      <w:r>
        <w:rPr>
          <w:rStyle w:val="af9"/>
        </w:rPr>
        <w:annotationRef/>
      </w:r>
      <w:r w:rsidR="001C3223">
        <w:rPr>
          <w:rFonts w:hint="eastAsia"/>
        </w:rPr>
        <w:t>增加吧</w:t>
      </w:r>
    </w:p>
  </w:comment>
  <w:comment w:id="97" w:author="somnus" w:date="2022-06-22T11:06:00Z" w:initials="s">
    <w:p w14:paraId="5276C046" w14:textId="0B908A22" w:rsidR="002044E4" w:rsidRDefault="002044E4" w:rsidP="002044E4">
      <w:pPr>
        <w:pStyle w:val="aa"/>
        <w:spacing w:after="120"/>
        <w:rPr>
          <w:lang w:eastAsia="zh-CN"/>
        </w:rPr>
      </w:pPr>
      <w:r>
        <w:rPr>
          <w:rStyle w:val="af9"/>
        </w:rPr>
        <w:annotationRef/>
      </w:r>
      <w:r>
        <w:t>两条指标重复但电压值不同</w:t>
      </w:r>
      <w:r>
        <w:rPr>
          <w:rFonts w:hint="eastAsia"/>
          <w:lang w:eastAsia="zh-CN"/>
        </w:rPr>
        <w:t>，</w:t>
      </w:r>
      <w:r>
        <w:t>以哪个为准</w:t>
      </w:r>
    </w:p>
  </w:comment>
  <w:comment w:id="98" w:author="XiaoKun" w:date="2022-06-23T08:36:00Z" w:initials="X">
    <w:p w14:paraId="3BCC73EF" w14:textId="1D0296EA" w:rsidR="00B24B19" w:rsidRPr="00B24B19" w:rsidRDefault="00B24B19">
      <w:pPr>
        <w:pStyle w:val="aa"/>
        <w:spacing w:after="120"/>
        <w:rPr>
          <w:rFonts w:eastAsiaTheme="minorEastAsia"/>
          <w:lang w:eastAsia="zh-CN"/>
        </w:rPr>
      </w:pPr>
      <w:r>
        <w:rPr>
          <w:rStyle w:val="af9"/>
        </w:rPr>
        <w:annotationRef/>
      </w:r>
      <w:r>
        <w:rPr>
          <w:rFonts w:hint="eastAsia"/>
        </w:rPr>
        <w:t>设计上就有</w:t>
      </w:r>
      <w:r>
        <w:rPr>
          <w:rFonts w:hint="eastAsia"/>
          <w:lang w:eastAsia="zh-CN"/>
        </w:rPr>
        <w:t>2</w:t>
      </w:r>
      <w:r>
        <w:rPr>
          <w:rFonts w:hint="eastAsia"/>
          <w:lang w:eastAsia="zh-CN"/>
        </w:rPr>
        <w:t>种报警，</w:t>
      </w:r>
      <w:r>
        <w:rPr>
          <w:rFonts w:hint="eastAsia"/>
          <w:lang w:eastAsia="zh-CN"/>
        </w:rPr>
        <w:t>1</w:t>
      </w:r>
      <w:r>
        <w:rPr>
          <w:lang w:eastAsia="zh-CN"/>
        </w:rPr>
        <w:t>2.5V</w:t>
      </w:r>
      <w:r>
        <w:rPr>
          <w:rFonts w:hint="eastAsia"/>
          <w:lang w:eastAsia="zh-CN"/>
        </w:rPr>
        <w:t>是电池电量低报警，中优先级；</w:t>
      </w:r>
      <w:r>
        <w:rPr>
          <w:rFonts w:hint="eastAsia"/>
          <w:lang w:eastAsia="zh-CN"/>
        </w:rPr>
        <w:t>1</w:t>
      </w:r>
      <w:r>
        <w:rPr>
          <w:lang w:eastAsia="zh-CN"/>
        </w:rPr>
        <w:t>0.5V</w:t>
      </w:r>
      <w:r>
        <w:rPr>
          <w:rFonts w:hint="eastAsia"/>
          <w:lang w:eastAsia="zh-CN"/>
        </w:rPr>
        <w:t>是电池电量极低报警，高优先级</w:t>
      </w:r>
    </w:p>
  </w:comment>
  <w:comment w:id="118" w:author="somnus" w:date="2022-03-15T10:39:00Z" w:initials="s">
    <w:p w14:paraId="472CB1C7" w14:textId="4021C083" w:rsidR="00E048D0" w:rsidRDefault="00E048D0" w:rsidP="00E048D0">
      <w:pPr>
        <w:pStyle w:val="aa"/>
        <w:spacing w:after="120"/>
      </w:pPr>
      <w:r>
        <w:rPr>
          <w:rStyle w:val="af9"/>
        </w:rPr>
        <w:annotationRef/>
      </w:r>
      <w:r>
        <w:t>待补充</w:t>
      </w:r>
    </w:p>
  </w:comment>
  <w:comment w:id="124" w:author="somnus" w:date="2022-06-22T10:14:00Z" w:initials="s">
    <w:p w14:paraId="009E3EAA" w14:textId="167D7FA8" w:rsidR="00B71504" w:rsidRDefault="00B71504" w:rsidP="00B71504">
      <w:pPr>
        <w:pStyle w:val="aa"/>
        <w:spacing w:after="120"/>
        <w:rPr>
          <w:lang w:eastAsia="zh-CN"/>
        </w:rPr>
      </w:pPr>
      <w:r>
        <w:rPr>
          <w:rStyle w:val="af9"/>
        </w:rPr>
        <w:annotationRef/>
      </w:r>
      <w:r w:rsidR="002662A5">
        <w:rPr>
          <w:rFonts w:hint="eastAsia"/>
          <w:lang w:eastAsia="zh-CN"/>
        </w:rPr>
        <w:t>验证持续供气的稳定性是否应该以流量控制误差和氧气控制误差表示，而不是监测误差</w:t>
      </w:r>
    </w:p>
    <w:p w14:paraId="55641DA6" w14:textId="77777777" w:rsidR="00BF6CFC" w:rsidRDefault="00BF6CFC" w:rsidP="00B71504">
      <w:pPr>
        <w:pStyle w:val="aa"/>
        <w:spacing w:after="120"/>
        <w:rPr>
          <w:lang w:eastAsia="zh-CN"/>
        </w:rPr>
      </w:pPr>
    </w:p>
    <w:p w14:paraId="7CD247F0" w14:textId="2A7BFEF5" w:rsidR="00BF6CFC" w:rsidRDefault="00BF6CFC" w:rsidP="00B71504">
      <w:pPr>
        <w:pStyle w:val="aa"/>
        <w:spacing w:after="120"/>
        <w:rPr>
          <w:lang w:eastAsia="zh-CN"/>
        </w:rPr>
      </w:pPr>
      <w:r>
        <w:rPr>
          <w:rFonts w:hint="eastAsia"/>
          <w:lang w:eastAsia="zh-CN"/>
        </w:rPr>
        <w:t>另外测量持续供气是否应该体现持续的时间特性，应当持续供气多长时间，在该时间段内供气稳定</w:t>
      </w:r>
    </w:p>
  </w:comment>
  <w:comment w:id="131" w:author="somnus" w:date="2022-06-22T10:14:00Z" w:initials="s">
    <w:p w14:paraId="67970D52" w14:textId="1113E037" w:rsidR="002662A5" w:rsidRDefault="002662A5" w:rsidP="002662A5">
      <w:pPr>
        <w:pStyle w:val="aa"/>
        <w:spacing w:after="120"/>
      </w:pPr>
      <w:r>
        <w:rPr>
          <w:rStyle w:val="af9"/>
        </w:rPr>
        <w:annotationRef/>
      </w:r>
      <w:r>
        <w:t>是否应该以氧气浓度控制误差来表现按需供氧的稳定性</w:t>
      </w:r>
    </w:p>
  </w:comment>
  <w:comment w:id="149" w:author="somnus" w:date="2022-03-16T10:24:00Z" w:initials="s">
    <w:p w14:paraId="4101536D" w14:textId="77777777" w:rsidR="0026766A" w:rsidRDefault="0026766A" w:rsidP="0026766A">
      <w:pPr>
        <w:pStyle w:val="aa"/>
        <w:spacing w:after="120"/>
        <w:rPr>
          <w:lang w:eastAsia="zh-CN"/>
        </w:rPr>
      </w:pPr>
      <w:r>
        <w:rPr>
          <w:rStyle w:val="af9"/>
        </w:rPr>
        <w:annotationRef/>
      </w:r>
      <w:r>
        <w:t>根据前代产品技术要求增加</w:t>
      </w:r>
    </w:p>
  </w:comment>
  <w:comment w:id="163" w:author="somnus" w:date="2022-03-15T16:26:00Z" w:initials="s">
    <w:p w14:paraId="3CAC56CF" w14:textId="69660D9E" w:rsidR="00BA2C21" w:rsidRDefault="00BA2C21" w:rsidP="00BA2C21">
      <w:pPr>
        <w:pStyle w:val="aa"/>
        <w:spacing w:after="120"/>
        <w:rPr>
          <w:lang w:eastAsia="zh-CN"/>
        </w:rPr>
      </w:pPr>
      <w:r>
        <w:rPr>
          <w:rStyle w:val="af9"/>
        </w:rPr>
        <w:annotationRef/>
      </w:r>
      <w:r>
        <w:t>是否需要接入标准测氧仪测量氧气浓度</w:t>
      </w:r>
      <w:r>
        <w:rPr>
          <w:rFonts w:hint="eastAsia"/>
          <w:lang w:eastAsia="zh-CN"/>
        </w:rPr>
        <w:t>，</w:t>
      </w:r>
      <w:r>
        <w:t>指标要求为</w:t>
      </w:r>
      <w:r>
        <w:rPr>
          <w:rFonts w:hint="eastAsia"/>
          <w:lang w:eastAsia="zh-CN"/>
        </w:rPr>
        <w:t>100%</w:t>
      </w:r>
      <w:r>
        <w:rPr>
          <w:rFonts w:hint="eastAsia"/>
          <w:lang w:eastAsia="zh-CN"/>
        </w:rPr>
        <w:t>纯氧</w:t>
      </w:r>
    </w:p>
  </w:comment>
  <w:comment w:id="164" w:author="XiaoKun" w:date="2022-03-17T09:03:00Z" w:initials="X">
    <w:p w14:paraId="39462DD6" w14:textId="2E2CE371" w:rsidR="009A7412" w:rsidRPr="009A7412" w:rsidRDefault="009A7412">
      <w:pPr>
        <w:pStyle w:val="aa"/>
        <w:spacing w:after="120"/>
        <w:rPr>
          <w:rFonts w:eastAsiaTheme="minorEastAsia"/>
        </w:rPr>
      </w:pPr>
      <w:r>
        <w:rPr>
          <w:rStyle w:val="af9"/>
        </w:rPr>
        <w:annotationRef/>
      </w:r>
      <w:r>
        <w:rPr>
          <w:rFonts w:hint="eastAsia"/>
        </w:rPr>
        <w:t>不需要，这个功能是给断电等情况使用的，纯机械功能，所有传感器都无法使用，</w:t>
      </w:r>
    </w:p>
  </w:comment>
  <w:comment w:id="165" w:author="somnus" w:date="2022-03-15T16:46:00Z" w:initials="s">
    <w:p w14:paraId="15701377" w14:textId="6F07ACB4" w:rsidR="003E6757" w:rsidRDefault="003E6757" w:rsidP="003E6757">
      <w:pPr>
        <w:pStyle w:val="aa"/>
        <w:spacing w:after="120"/>
        <w:rPr>
          <w:lang w:eastAsia="zh-CN"/>
        </w:rPr>
      </w:pPr>
      <w:r>
        <w:rPr>
          <w:rStyle w:val="af9"/>
        </w:rPr>
        <w:annotationRef/>
      </w:r>
      <w:r>
        <w:t>先确定符合的标准</w:t>
      </w:r>
      <w:r>
        <w:rPr>
          <w:rFonts w:hint="eastAsia"/>
          <w:lang w:eastAsia="zh-CN"/>
        </w:rPr>
        <w:t>，</w:t>
      </w:r>
      <w:r>
        <w:t>在按标准方法检测</w:t>
      </w:r>
    </w:p>
  </w:comment>
  <w:comment w:id="174" w:author="somnus" w:date="2022-03-15T16:51:00Z" w:initials="s">
    <w:p w14:paraId="6B4CFDE9" w14:textId="347781FF" w:rsidR="003E6757" w:rsidRDefault="003E6757" w:rsidP="003E6757">
      <w:pPr>
        <w:pStyle w:val="aa"/>
        <w:spacing w:after="120"/>
      </w:pPr>
      <w:r>
        <w:rPr>
          <w:rStyle w:val="af9"/>
        </w:rPr>
        <w:annotationRef/>
      </w:r>
      <w:r w:rsidR="00DC46F4">
        <w:t>待补充</w:t>
      </w:r>
    </w:p>
  </w:comment>
  <w:comment w:id="175" w:author="somnus" w:date="2022-06-22T10:53:00Z" w:initials="s">
    <w:p w14:paraId="54D3968E" w14:textId="1F95CE07" w:rsidR="00F70BC8" w:rsidRDefault="00F70BC8" w:rsidP="00F70BC8">
      <w:pPr>
        <w:pStyle w:val="aa"/>
        <w:spacing w:after="120"/>
        <w:rPr>
          <w:lang w:eastAsia="zh-CN"/>
        </w:rPr>
      </w:pPr>
      <w:r>
        <w:rPr>
          <w:rStyle w:val="af9"/>
        </w:rPr>
        <w:annotationRef/>
      </w:r>
      <w:r>
        <w:t>补充</w:t>
      </w:r>
      <w:r>
        <w:rPr>
          <w:rFonts w:hint="eastAsia"/>
          <w:lang w:eastAsia="zh-CN"/>
        </w:rPr>
        <w:t>2.3.1</w:t>
      </w:r>
      <w:r w:rsidR="00D446CF">
        <w:rPr>
          <w:rFonts w:hint="eastAsia"/>
          <w:lang w:eastAsia="zh-CN"/>
        </w:rPr>
        <w:t>1</w:t>
      </w:r>
      <w:r>
        <w:rPr>
          <w:rFonts w:hint="eastAsia"/>
          <w:lang w:eastAsia="zh-CN"/>
        </w:rPr>
        <w:t>.2-.4</w:t>
      </w:r>
      <w:r>
        <w:rPr>
          <w:rFonts w:hint="eastAsia"/>
          <w:lang w:eastAsia="zh-CN"/>
        </w:rPr>
        <w:t>的测试方法</w:t>
      </w:r>
    </w:p>
  </w:comment>
  <w:comment w:id="178" w:author="somnus" w:date="2022-03-15T17:10:00Z" w:initials="s">
    <w:p w14:paraId="59BAC860" w14:textId="4461E830" w:rsidR="00F70BC8" w:rsidRDefault="00F70BC8" w:rsidP="00F70BC8">
      <w:pPr>
        <w:pStyle w:val="aa"/>
        <w:spacing w:after="120"/>
      </w:pPr>
      <w:r>
        <w:rPr>
          <w:rStyle w:val="af9"/>
        </w:rPr>
        <w:annotationRef/>
      </w:r>
      <w:r>
        <w:t>此处是否应该测量氧气浓度</w:t>
      </w:r>
    </w:p>
  </w:comment>
  <w:comment w:id="179" w:author="somnus" w:date="2022-06-22T11:03:00Z" w:initials="s">
    <w:p w14:paraId="2BA8A47D" w14:textId="5551A52F" w:rsidR="006866E6" w:rsidRDefault="006866E6" w:rsidP="006866E6">
      <w:pPr>
        <w:pStyle w:val="aa"/>
        <w:spacing w:after="120"/>
        <w:rPr>
          <w:lang w:eastAsia="zh-CN"/>
        </w:rPr>
      </w:pPr>
      <w:r>
        <w:rPr>
          <w:rStyle w:val="af9"/>
        </w:rPr>
        <w:annotationRef/>
      </w:r>
      <w:r>
        <w:rPr>
          <w:rFonts w:hint="eastAsia"/>
          <w:lang w:eastAsia="zh-CN"/>
        </w:rPr>
        <w:t>此时实际氧气供应为</w:t>
      </w:r>
      <w:r>
        <w:rPr>
          <w:rFonts w:hint="eastAsia"/>
          <w:lang w:eastAsia="zh-CN"/>
        </w:rPr>
        <w:t>25%</w:t>
      </w:r>
      <w:r>
        <w:rPr>
          <w:rFonts w:hint="eastAsia"/>
          <w:lang w:eastAsia="zh-CN"/>
        </w:rPr>
        <w:t>？未达到报警差值</w:t>
      </w:r>
    </w:p>
    <w:p w14:paraId="383ACF3F" w14:textId="77777777" w:rsidR="006866E6" w:rsidRDefault="006866E6" w:rsidP="006866E6">
      <w:pPr>
        <w:pStyle w:val="aa"/>
        <w:spacing w:after="120"/>
        <w:rPr>
          <w:lang w:eastAsia="zh-CN"/>
        </w:rPr>
      </w:pPr>
    </w:p>
    <w:p w14:paraId="432D6F31" w14:textId="49CB4625" w:rsidR="006866E6" w:rsidRDefault="006866E6" w:rsidP="006866E6">
      <w:pPr>
        <w:pStyle w:val="aa"/>
        <w:spacing w:after="120"/>
        <w:rPr>
          <w:lang w:eastAsia="zh-CN"/>
        </w:rPr>
      </w:pPr>
      <w:r>
        <w:rPr>
          <w:rFonts w:hint="eastAsia"/>
          <w:lang w:eastAsia="zh-CN"/>
        </w:rPr>
        <w:t>测试方法应该为不断调节实际供氧浓度，直至报警</w:t>
      </w:r>
      <w:r w:rsidR="002044E4">
        <w:rPr>
          <w:rFonts w:hint="eastAsia"/>
          <w:lang w:eastAsia="zh-CN"/>
        </w:rPr>
        <w:t>，报警时实测偏差与设置偏差差值为</w:t>
      </w:r>
      <w:r w:rsidR="002044E4">
        <w:rPr>
          <w:rFonts w:hint="eastAsia"/>
          <w:lang w:eastAsia="zh-CN"/>
        </w:rPr>
        <w:t>30%</w:t>
      </w:r>
    </w:p>
  </w:comment>
  <w:comment w:id="180" w:author="somnus" w:date="2022-06-22T11:07:00Z" w:initials="s">
    <w:p w14:paraId="430FECEE" w14:textId="63C88018" w:rsidR="002044E4" w:rsidRDefault="002044E4" w:rsidP="002044E4">
      <w:pPr>
        <w:pStyle w:val="aa"/>
        <w:spacing w:after="120"/>
      </w:pPr>
      <w:r>
        <w:rPr>
          <w:rStyle w:val="af9"/>
        </w:rPr>
        <w:annotationRef/>
      </w:r>
      <w:r>
        <w:t>根据性能指标情况修改</w:t>
      </w:r>
    </w:p>
  </w:comment>
  <w:comment w:id="181" w:author="somnus" w:date="2022-06-22T11:09:00Z" w:initials="s">
    <w:p w14:paraId="7EE9BF7C" w14:textId="02C8E8F8" w:rsidR="002044E4" w:rsidRDefault="002044E4" w:rsidP="002044E4">
      <w:pPr>
        <w:pStyle w:val="aa"/>
        <w:spacing w:after="120"/>
        <w:rPr>
          <w:lang w:eastAsia="zh-CN"/>
        </w:rPr>
      </w:pPr>
      <w:r>
        <w:rPr>
          <w:rStyle w:val="af9"/>
        </w:rPr>
        <w:annotationRef/>
      </w:r>
      <w:r>
        <w:t>测试时应能实时准确测定电池温度</w:t>
      </w:r>
      <w:r>
        <w:rPr>
          <w:rFonts w:hint="eastAsia"/>
          <w:lang w:eastAsia="zh-CN"/>
        </w:rPr>
        <w:t>，</w:t>
      </w:r>
      <w:r>
        <w:t>调整电阻只使电池温度升高</w:t>
      </w:r>
      <w:r>
        <w:rPr>
          <w:rFonts w:hint="eastAsia"/>
          <w:lang w:eastAsia="zh-CN"/>
        </w:rPr>
        <w:t>，</w:t>
      </w:r>
      <w:r>
        <w:t>一旦温度超过</w:t>
      </w:r>
      <w:r>
        <w:rPr>
          <w:rFonts w:hint="eastAsia"/>
          <w:lang w:eastAsia="zh-CN"/>
        </w:rPr>
        <w:t>60</w:t>
      </w:r>
      <w:r>
        <w:rPr>
          <w:rFonts w:hint="eastAsia"/>
          <w:lang w:eastAsia="zh-CN"/>
        </w:rPr>
        <w:t>摄氏度，则应该报警</w:t>
      </w:r>
    </w:p>
  </w:comment>
  <w:comment w:id="182" w:author="XiaoKun" w:date="2022-06-23T09:09:00Z" w:initials="X">
    <w:p w14:paraId="6873D682" w14:textId="1B0625BF" w:rsidR="0098629F" w:rsidRDefault="0098629F">
      <w:pPr>
        <w:pStyle w:val="aa"/>
        <w:spacing w:after="120"/>
      </w:pPr>
      <w:r>
        <w:rPr>
          <w:rStyle w:val="af9"/>
        </w:rPr>
        <w:annotationRef/>
      </w:r>
      <w:r>
        <w:rPr>
          <w:rFonts w:hint="eastAsia"/>
        </w:rPr>
        <w:t>你说的实验有危险，电池升温可能会爆炸的</w:t>
      </w:r>
    </w:p>
  </w:comment>
  <w:comment w:id="195" w:author="somnus" w:date="2022-03-15T17:33:00Z" w:initials="s">
    <w:p w14:paraId="5516B8C9" w14:textId="1DBAF6DD" w:rsidR="00806E07" w:rsidRDefault="00806E07" w:rsidP="00806E07">
      <w:pPr>
        <w:pStyle w:val="aa"/>
        <w:spacing w:after="120"/>
      </w:pPr>
      <w:r>
        <w:rPr>
          <w:rStyle w:val="af9"/>
        </w:rPr>
        <w:annotationRef/>
      </w:r>
      <w:r>
        <w:t>请确认</w:t>
      </w:r>
      <w:r>
        <w:rPr>
          <w:rFonts w:hint="eastAsia"/>
          <w:lang w:eastAsia="zh-CN"/>
        </w:rPr>
        <w:t>，</w:t>
      </w:r>
      <w:r>
        <w:t>此前沟通没有数据接口了</w:t>
      </w:r>
    </w:p>
  </w:comment>
  <w:comment w:id="196" w:author="XiaoKun" w:date="2022-03-17T09:49:00Z" w:initials="X">
    <w:p w14:paraId="23FC9B11" w14:textId="4C649B9C" w:rsidR="00520060" w:rsidRDefault="00520060">
      <w:pPr>
        <w:pStyle w:val="aa"/>
        <w:spacing w:after="120"/>
      </w:pPr>
      <w:r>
        <w:rPr>
          <w:rStyle w:val="af9"/>
        </w:rPr>
        <w:annotationRef/>
      </w:r>
      <w:r>
        <w:rPr>
          <w:rFonts w:hint="eastAsia"/>
        </w:rPr>
        <w:t>看来还是有的</w:t>
      </w:r>
    </w:p>
  </w:comment>
  <w:comment w:id="197" w:author="somnus" w:date="2022-06-22T11:12:00Z" w:initials="s">
    <w:p w14:paraId="709E1BD4" w14:textId="101753A7" w:rsidR="002044E4" w:rsidRDefault="002044E4" w:rsidP="002044E4">
      <w:pPr>
        <w:pStyle w:val="aa"/>
        <w:spacing w:after="120"/>
        <w:rPr>
          <w:lang w:eastAsia="zh-CN"/>
        </w:rPr>
      </w:pPr>
      <w:r>
        <w:rPr>
          <w:rStyle w:val="af9"/>
        </w:rPr>
        <w:annotationRef/>
      </w:r>
      <w:r>
        <w:rPr>
          <w:rFonts w:hint="eastAsia"/>
          <w:lang w:eastAsia="zh-CN"/>
        </w:rPr>
        <w:t>若设备可以与打印机和血氧仪等连接，应在第二部分提现相应的功能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00C16" w15:done="0"/>
  <w15:commentEx w15:paraId="379490A6" w15:done="0"/>
  <w15:commentEx w15:paraId="63802F7B" w15:done="0"/>
  <w15:commentEx w15:paraId="1DBB194B" w15:done="0"/>
  <w15:commentEx w15:paraId="4DDCC009" w15:done="0"/>
  <w15:commentEx w15:paraId="275695C7" w15:done="0"/>
  <w15:commentEx w15:paraId="3C2E92F6" w15:done="0"/>
  <w15:commentEx w15:paraId="1C36BC8C" w15:done="0"/>
  <w15:commentEx w15:paraId="1AFCFF92" w15:done="0"/>
  <w15:commentEx w15:paraId="5C3A349B" w15:paraIdParent="1AFCFF92" w15:done="0"/>
  <w15:commentEx w15:paraId="446996AE" w15:done="0"/>
  <w15:commentEx w15:paraId="5FD8DC06" w15:paraIdParent="446996AE" w15:done="0"/>
  <w15:commentEx w15:paraId="5276C046" w15:done="0"/>
  <w15:commentEx w15:paraId="3BCC73EF" w15:paraIdParent="5276C046" w15:done="0"/>
  <w15:commentEx w15:paraId="472CB1C7" w15:done="0"/>
  <w15:commentEx w15:paraId="7CD247F0" w15:done="0"/>
  <w15:commentEx w15:paraId="67970D52" w15:done="0"/>
  <w15:commentEx w15:paraId="4101536D" w15:done="0"/>
  <w15:commentEx w15:paraId="3CAC56CF" w15:done="0"/>
  <w15:commentEx w15:paraId="39462DD6" w15:paraIdParent="3CAC56CF" w15:done="0"/>
  <w15:commentEx w15:paraId="15701377" w15:done="0"/>
  <w15:commentEx w15:paraId="6B4CFDE9" w15:done="0"/>
  <w15:commentEx w15:paraId="54D3968E" w15:done="0"/>
  <w15:commentEx w15:paraId="59BAC860" w15:done="0"/>
  <w15:commentEx w15:paraId="432D6F31" w15:done="0"/>
  <w15:commentEx w15:paraId="430FECEE" w15:done="0"/>
  <w15:commentEx w15:paraId="7EE9BF7C" w15:done="0"/>
  <w15:commentEx w15:paraId="6873D682" w15:paraIdParent="7EE9BF7C" w15:done="0"/>
  <w15:commentEx w15:paraId="5516B8C9" w15:done="0"/>
  <w15:commentEx w15:paraId="23FC9B11" w15:paraIdParent="5516B8C9" w15:done="0"/>
  <w15:commentEx w15:paraId="709E1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1B8" w16cex:dateUtc="2022-03-15T07:05:00Z"/>
  <w16cex:commentExtensible w16cex:durableId="25DC61BA" w16cex:dateUtc="2022-03-14T08:47:00Z"/>
  <w16cex:commentExtensible w16cex:durableId="25DC61BB" w16cex:dateUtc="2022-03-14T09:02:00Z"/>
  <w16cex:commentExtensible w16cex:durableId="25DC61BC" w16cex:dateUtc="2022-03-14T09:04:00Z"/>
  <w16cex:commentExtensible w16cex:durableId="25DC61BD" w16cex:dateUtc="2022-03-14T09:17:00Z"/>
  <w16cex:commentExtensible w16cex:durableId="25DC61BF" w16cex:dateUtc="2022-03-16T02:09:00Z"/>
  <w16cex:commentExtensible w16cex:durableId="25DC6E80" w16cex:dateUtc="2022-03-16T06:11:00Z"/>
  <w16cex:commentExtensible w16cex:durableId="25DC61C0" w16cex:dateUtc="2022-03-15T09:29:00Z"/>
  <w16cex:commentExtensible w16cex:durableId="25DC6ECA" w16cex:dateUtc="2022-03-16T06:12:00Z"/>
  <w16cex:commentExtensible w16cex:durableId="265EA48B" w16cex:dateUtc="2022-06-23T00:36:00Z"/>
  <w16cex:commentExtensible w16cex:durableId="25DC61C2" w16cex:dateUtc="2022-03-15T02:39:00Z"/>
  <w16cex:commentExtensible w16cex:durableId="25DC61C5" w16cex:dateUtc="2022-03-16T02:24:00Z"/>
  <w16cex:commentExtensible w16cex:durableId="25DC61C7" w16cex:dateUtc="2022-03-15T08:26:00Z"/>
  <w16cex:commentExtensible w16cex:durableId="25DD77FD" w16cex:dateUtc="2022-03-17T01:03:00Z"/>
  <w16cex:commentExtensible w16cex:durableId="25DC61C8" w16cex:dateUtc="2022-03-15T08:46:00Z"/>
  <w16cex:commentExtensible w16cex:durableId="25DC61C9" w16cex:dateUtc="2022-03-15T08:51:00Z"/>
  <w16cex:commentExtensible w16cex:durableId="25DC61CA" w16cex:dateUtc="2022-03-15T09:02:00Z"/>
  <w16cex:commentExtensible w16cex:durableId="25DC61CB" w16cex:dateUtc="2022-03-15T09:10:00Z"/>
  <w16cex:commentExtensible w16cex:durableId="265EAC5F" w16cex:dateUtc="2022-06-23T01:09:00Z"/>
  <w16cex:commentExtensible w16cex:durableId="25DC61CF" w16cex:dateUtc="2022-03-15T09:33:00Z"/>
  <w16cex:commentExtensible w16cex:durableId="25DD82BB" w16cex:dateUtc="2022-03-17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00C16" w16cid:durableId="265E9EB4"/>
  <w16cid:commentId w16cid:paraId="379490A6" w16cid:durableId="265E9EBB"/>
  <w16cid:commentId w16cid:paraId="63802F7B" w16cid:durableId="265E9EBC"/>
  <w16cid:commentId w16cid:paraId="1DBB194B" w16cid:durableId="25DC61B8"/>
  <w16cid:commentId w16cid:paraId="4DDCC009" w16cid:durableId="25DC61BA"/>
  <w16cid:commentId w16cid:paraId="275695C7" w16cid:durableId="25DC61BB"/>
  <w16cid:commentId w16cid:paraId="3C2E92F6" w16cid:durableId="25DC61BC"/>
  <w16cid:commentId w16cid:paraId="1C36BC8C" w16cid:durableId="25DC61BD"/>
  <w16cid:commentId w16cid:paraId="1AFCFF92" w16cid:durableId="25DC61BF"/>
  <w16cid:commentId w16cid:paraId="5C3A349B" w16cid:durableId="25DC6E80"/>
  <w16cid:commentId w16cid:paraId="446996AE" w16cid:durableId="25DC61C0"/>
  <w16cid:commentId w16cid:paraId="5FD8DC06" w16cid:durableId="25DC6ECA"/>
  <w16cid:commentId w16cid:paraId="5276C046" w16cid:durableId="265E9ECA"/>
  <w16cid:commentId w16cid:paraId="3BCC73EF" w16cid:durableId="265EA48B"/>
  <w16cid:commentId w16cid:paraId="472CB1C7" w16cid:durableId="25DC61C2"/>
  <w16cid:commentId w16cid:paraId="7CD247F0" w16cid:durableId="265E9ECC"/>
  <w16cid:commentId w16cid:paraId="67970D52" w16cid:durableId="265E9ECD"/>
  <w16cid:commentId w16cid:paraId="4101536D" w16cid:durableId="25DC61C5"/>
  <w16cid:commentId w16cid:paraId="3CAC56CF" w16cid:durableId="25DC61C7"/>
  <w16cid:commentId w16cid:paraId="39462DD6" w16cid:durableId="25DD77FD"/>
  <w16cid:commentId w16cid:paraId="15701377" w16cid:durableId="25DC61C8"/>
  <w16cid:commentId w16cid:paraId="6B4CFDE9" w16cid:durableId="25DC61C9"/>
  <w16cid:commentId w16cid:paraId="54D3968E" w16cid:durableId="25DC61CA"/>
  <w16cid:commentId w16cid:paraId="59BAC860" w16cid:durableId="25DC61CB"/>
  <w16cid:commentId w16cid:paraId="432D6F31" w16cid:durableId="265E9EDE"/>
  <w16cid:commentId w16cid:paraId="430FECEE" w16cid:durableId="265E9EDF"/>
  <w16cid:commentId w16cid:paraId="7EE9BF7C" w16cid:durableId="265E9EE0"/>
  <w16cid:commentId w16cid:paraId="6873D682" w16cid:durableId="265EAC5F"/>
  <w16cid:commentId w16cid:paraId="5516B8C9" w16cid:durableId="25DC61CF"/>
  <w16cid:commentId w16cid:paraId="23FC9B11" w16cid:durableId="25DD82BB"/>
  <w16cid:commentId w16cid:paraId="709E1BD4" w16cid:durableId="265E9E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85CF" w14:textId="77777777" w:rsidR="00B4544B" w:rsidRDefault="00B4544B" w:rsidP="00074AAD">
      <w:pPr>
        <w:spacing w:after="120"/>
        <w:ind w:firstLine="480"/>
      </w:pPr>
      <w:r>
        <w:separator/>
      </w:r>
    </w:p>
  </w:endnote>
  <w:endnote w:type="continuationSeparator" w:id="0">
    <w:p w14:paraId="5CA6AF9A" w14:textId="77777777" w:rsidR="00B4544B" w:rsidRDefault="00B4544B" w:rsidP="00074AAD">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CRBatang">
    <w:altName w:val="黑体"/>
    <w:panose1 w:val="00000000000000000000"/>
    <w:charset w:val="86"/>
    <w:family w:val="auto"/>
    <w:notTrueType/>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imang">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ueHaasGroteskText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3E62" w14:textId="77777777" w:rsidR="00227F38" w:rsidRDefault="00227F38" w:rsidP="00227F38">
    <w:pPr>
      <w:pStyle w:val="af2"/>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9C81" w14:textId="77777777" w:rsidR="00227F38" w:rsidRDefault="00227F38" w:rsidP="00227F38">
    <w:pPr>
      <w:pStyle w:val="af2"/>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D5AB" w14:textId="77777777" w:rsidR="00227F38" w:rsidRDefault="00227F38" w:rsidP="00227F38">
    <w:pPr>
      <w:pStyle w:val="af2"/>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3BF7" w14:textId="77777777" w:rsidR="00B4544B" w:rsidRDefault="00B4544B" w:rsidP="00074AAD">
      <w:pPr>
        <w:spacing w:after="120"/>
        <w:ind w:firstLine="480"/>
      </w:pPr>
      <w:r>
        <w:separator/>
      </w:r>
    </w:p>
  </w:footnote>
  <w:footnote w:type="continuationSeparator" w:id="0">
    <w:p w14:paraId="3173D035" w14:textId="77777777" w:rsidR="00B4544B" w:rsidRDefault="00B4544B" w:rsidP="00074AAD">
      <w:pPr>
        <w:spacing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368B" w14:textId="77777777" w:rsidR="00227F38" w:rsidRDefault="00227F38" w:rsidP="00227F38">
    <w:pPr>
      <w:pStyle w:val="af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593F" w14:textId="77777777" w:rsidR="00227F38" w:rsidRDefault="00227F38" w:rsidP="00227F38">
    <w:pPr>
      <w:pStyle w:val="af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9763" w14:textId="77777777" w:rsidR="00227F38" w:rsidRDefault="00227F38" w:rsidP="00227F38">
    <w:pPr>
      <w:pStyle w:val="af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BE8"/>
    <w:multiLevelType w:val="hybridMultilevel"/>
    <w:tmpl w:val="B18CCC76"/>
    <w:lvl w:ilvl="0" w:tplc="04090011">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51946E1"/>
    <w:multiLevelType w:val="multilevel"/>
    <w:tmpl w:val="C6A688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1.1.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12677B"/>
    <w:multiLevelType w:val="hybridMultilevel"/>
    <w:tmpl w:val="A568FF9C"/>
    <w:lvl w:ilvl="0" w:tplc="B608C83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C625971"/>
    <w:multiLevelType w:val="hybridMultilevel"/>
    <w:tmpl w:val="D96C7E70"/>
    <w:lvl w:ilvl="0" w:tplc="04090019">
      <w:start w:val="1"/>
      <w:numFmt w:val="lowerLetter"/>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307D7080"/>
    <w:multiLevelType w:val="hybridMultilevel"/>
    <w:tmpl w:val="66ECE2B8"/>
    <w:lvl w:ilvl="0" w:tplc="04090011">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357E53B4"/>
    <w:multiLevelType w:val="hybridMultilevel"/>
    <w:tmpl w:val="F3B64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2E6513"/>
    <w:multiLevelType w:val="hybridMultilevel"/>
    <w:tmpl w:val="E8A6C6A2"/>
    <w:lvl w:ilvl="0" w:tplc="BF801C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716488A"/>
    <w:multiLevelType w:val="multilevel"/>
    <w:tmpl w:val="1018AE54"/>
    <w:lvl w:ilvl="0">
      <w:start w:val="6"/>
      <w:numFmt w:val="decimal"/>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560A5F33"/>
    <w:multiLevelType w:val="singleLevel"/>
    <w:tmpl w:val="560A5F33"/>
    <w:lvl w:ilvl="0">
      <w:start w:val="1"/>
      <w:numFmt w:val="decimal"/>
      <w:lvlText w:val="%1)"/>
      <w:lvlJc w:val="left"/>
      <w:pPr>
        <w:tabs>
          <w:tab w:val="left" w:pos="425"/>
        </w:tabs>
        <w:ind w:left="425" w:hanging="425"/>
      </w:pPr>
      <w:rPr>
        <w:rFonts w:cs="Times New Roman" w:hint="default"/>
      </w:rPr>
    </w:lvl>
  </w:abstractNum>
  <w:abstractNum w:abstractNumId="9" w15:restartNumberingAfterBreak="0">
    <w:nsid w:val="58E5D609"/>
    <w:multiLevelType w:val="singleLevel"/>
    <w:tmpl w:val="58E5D609"/>
    <w:lvl w:ilvl="0">
      <w:start w:val="1"/>
      <w:numFmt w:val="lowerLetter"/>
      <w:suff w:val="nothing"/>
      <w:lvlText w:val="%1）"/>
      <w:lvlJc w:val="left"/>
      <w:rPr>
        <w:rFonts w:cs="Times New Roman"/>
      </w:rPr>
    </w:lvl>
  </w:abstractNum>
  <w:abstractNum w:abstractNumId="10" w15:restartNumberingAfterBreak="0">
    <w:nsid w:val="58E5D6DA"/>
    <w:multiLevelType w:val="singleLevel"/>
    <w:tmpl w:val="58E5D6DA"/>
    <w:lvl w:ilvl="0">
      <w:start w:val="1"/>
      <w:numFmt w:val="lowerLetter"/>
      <w:suff w:val="nothing"/>
      <w:lvlText w:val="%1）"/>
      <w:lvlJc w:val="left"/>
      <w:rPr>
        <w:rFonts w:cs="Times New Roman"/>
      </w:rPr>
    </w:lvl>
  </w:abstractNum>
  <w:abstractNum w:abstractNumId="11" w15:restartNumberingAfterBreak="0">
    <w:nsid w:val="5CE80CE3"/>
    <w:multiLevelType w:val="multilevel"/>
    <w:tmpl w:val="217CF86E"/>
    <w:lvl w:ilvl="0">
      <w:start w:val="7"/>
      <w:numFmt w:val="decimal"/>
      <w:lvlText w:val="%1"/>
      <w:lvlJc w:val="left"/>
      <w:pPr>
        <w:ind w:left="525" w:hanging="525"/>
      </w:pPr>
      <w:rPr>
        <w:rFonts w:cs="Times New Roman" w:hint="default"/>
      </w:rPr>
    </w:lvl>
    <w:lvl w:ilvl="1">
      <w:start w:val="1"/>
      <w:numFmt w:val="decimal"/>
      <w:lvlText w:val="%1.%2"/>
      <w:lvlJc w:val="left"/>
      <w:pPr>
        <w:ind w:left="525" w:hanging="525"/>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15:restartNumberingAfterBreak="0">
    <w:nsid w:val="60236B6A"/>
    <w:multiLevelType w:val="multilevel"/>
    <w:tmpl w:val="0FC2E2F4"/>
    <w:lvl w:ilvl="0">
      <w:start w:val="7"/>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664F269A"/>
    <w:multiLevelType w:val="hybridMultilevel"/>
    <w:tmpl w:val="C924156E"/>
    <w:lvl w:ilvl="0" w:tplc="A534489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693D04BE"/>
    <w:multiLevelType w:val="hybridMultilevel"/>
    <w:tmpl w:val="0F547606"/>
    <w:lvl w:ilvl="0" w:tplc="E12255E8">
      <w:start w:val="1"/>
      <w:numFmt w:val="lowerLetter"/>
      <w:lvlText w:val="%1)"/>
      <w:lvlJc w:val="left"/>
      <w:pPr>
        <w:ind w:left="930" w:hanging="405"/>
      </w:pPr>
      <w:rPr>
        <w:rFonts w:cs="Times New Roman" w:hint="default"/>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15" w15:restartNumberingAfterBreak="0">
    <w:nsid w:val="6CEA2025"/>
    <w:multiLevelType w:val="multilevel"/>
    <w:tmpl w:val="E80E1700"/>
    <w:lvl w:ilvl="0">
      <w:start w:val="1"/>
      <w:numFmt w:val="none"/>
      <w:pStyle w:val="a"/>
      <w:suff w:val="nothing"/>
      <w:lvlText w:val="%1"/>
      <w:lvlJc w:val="left"/>
      <w:rPr>
        <w:rFonts w:ascii="Times New Roman" w:hAnsi="Times New Roman" w:cs="Times New Roman" w:hint="default"/>
        <w:b/>
        <w:i w:val="0"/>
        <w:sz w:val="21"/>
      </w:rPr>
    </w:lvl>
    <w:lvl w:ilvl="1">
      <w:start w:val="1"/>
      <w:numFmt w:val="decimal"/>
      <w:pStyle w:val="a0"/>
      <w:suff w:val="nothing"/>
      <w:lvlText w:val="%1%2　"/>
      <w:lvlJc w:val="left"/>
      <w:rPr>
        <w:rFonts w:ascii="黑体" w:eastAsia="黑体" w:hAnsi="Times New Roman" w:cs="Times New Roman" w:hint="eastAsia"/>
        <w:b w:val="0"/>
        <w:i w:val="0"/>
        <w:sz w:val="21"/>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pStyle w:val="a5"/>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6" w15:restartNumberingAfterBreak="0">
    <w:nsid w:val="70146C70"/>
    <w:multiLevelType w:val="hybridMultilevel"/>
    <w:tmpl w:val="414EC7D4"/>
    <w:lvl w:ilvl="0" w:tplc="75DE25BE">
      <w:start w:val="1"/>
      <w:numFmt w:val="decimal"/>
      <w:lvlText w:val="%1."/>
      <w:lvlJc w:val="left"/>
      <w:pPr>
        <w:ind w:left="360" w:hanging="360"/>
      </w:pPr>
      <w:rPr>
        <w:rFonts w:ascii="HCRBatang" w:eastAsia="HCRBatang" w:cs="HCRBatang" w:hint="default"/>
        <w:sz w:val="2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73FB2318"/>
    <w:multiLevelType w:val="hybridMultilevel"/>
    <w:tmpl w:val="1DF81E30"/>
    <w:lvl w:ilvl="0" w:tplc="A1BC276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7CB15A41"/>
    <w:multiLevelType w:val="hybridMultilevel"/>
    <w:tmpl w:val="9CD89370"/>
    <w:lvl w:ilvl="0" w:tplc="33FC9CB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7EC64683"/>
    <w:multiLevelType w:val="hybridMultilevel"/>
    <w:tmpl w:val="A568FF9C"/>
    <w:lvl w:ilvl="0" w:tplc="B608C83E">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7F4C6C7C"/>
    <w:multiLevelType w:val="hybridMultilevel"/>
    <w:tmpl w:val="3B267928"/>
    <w:lvl w:ilvl="0" w:tplc="85F2F5F4">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16cid:durableId="1170412696">
    <w:abstractNumId w:val="9"/>
  </w:num>
  <w:num w:numId="2" w16cid:durableId="717323082">
    <w:abstractNumId w:val="10"/>
  </w:num>
  <w:num w:numId="3" w16cid:durableId="1366559059">
    <w:abstractNumId w:val="8"/>
  </w:num>
  <w:num w:numId="4" w16cid:durableId="1775905873">
    <w:abstractNumId w:val="19"/>
  </w:num>
  <w:num w:numId="5" w16cid:durableId="693843928">
    <w:abstractNumId w:val="15"/>
  </w:num>
  <w:num w:numId="6" w16cid:durableId="785805679">
    <w:abstractNumId w:val="18"/>
  </w:num>
  <w:num w:numId="7" w16cid:durableId="1307860780">
    <w:abstractNumId w:val="20"/>
  </w:num>
  <w:num w:numId="8" w16cid:durableId="1030767715">
    <w:abstractNumId w:val="7"/>
  </w:num>
  <w:num w:numId="9" w16cid:durableId="702904724">
    <w:abstractNumId w:val="11"/>
  </w:num>
  <w:num w:numId="10" w16cid:durableId="1111782249">
    <w:abstractNumId w:val="12"/>
  </w:num>
  <w:num w:numId="11" w16cid:durableId="1592935198">
    <w:abstractNumId w:val="0"/>
  </w:num>
  <w:num w:numId="12" w16cid:durableId="677923940">
    <w:abstractNumId w:val="17"/>
  </w:num>
  <w:num w:numId="13" w16cid:durableId="111246975">
    <w:abstractNumId w:val="16"/>
  </w:num>
  <w:num w:numId="14" w16cid:durableId="247421457">
    <w:abstractNumId w:val="14"/>
  </w:num>
  <w:num w:numId="15" w16cid:durableId="927273119">
    <w:abstractNumId w:val="6"/>
  </w:num>
  <w:num w:numId="16" w16cid:durableId="1763254180">
    <w:abstractNumId w:val="4"/>
  </w:num>
  <w:num w:numId="17" w16cid:durableId="1068185716">
    <w:abstractNumId w:val="3"/>
  </w:num>
  <w:num w:numId="18" w16cid:durableId="1786466543">
    <w:abstractNumId w:val="13"/>
  </w:num>
  <w:num w:numId="19" w16cid:durableId="992181989">
    <w:abstractNumId w:val="2"/>
  </w:num>
  <w:num w:numId="20" w16cid:durableId="164591007">
    <w:abstractNumId w:val="5"/>
  </w:num>
  <w:num w:numId="21" w16cid:durableId="13402333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Kun">
    <w15:presenceInfo w15:providerId="None" w15:userId="XiaoKun"/>
  </w15:person>
  <w15:person w15:author="somnus">
    <w15:presenceInfo w15:providerId="None" w15:userId="somn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C15530"/>
    <w:rsid w:val="00022909"/>
    <w:rsid w:val="000327E3"/>
    <w:rsid w:val="0003553B"/>
    <w:rsid w:val="00035691"/>
    <w:rsid w:val="000366BF"/>
    <w:rsid w:val="0004371F"/>
    <w:rsid w:val="000466C3"/>
    <w:rsid w:val="00050EFA"/>
    <w:rsid w:val="00050FD6"/>
    <w:rsid w:val="0005300D"/>
    <w:rsid w:val="00060D40"/>
    <w:rsid w:val="0006159E"/>
    <w:rsid w:val="000638EF"/>
    <w:rsid w:val="00063DDE"/>
    <w:rsid w:val="0006427B"/>
    <w:rsid w:val="00064A56"/>
    <w:rsid w:val="00065032"/>
    <w:rsid w:val="00070FC3"/>
    <w:rsid w:val="00071C81"/>
    <w:rsid w:val="00074AAD"/>
    <w:rsid w:val="00076953"/>
    <w:rsid w:val="00083AB4"/>
    <w:rsid w:val="0009272E"/>
    <w:rsid w:val="000935B6"/>
    <w:rsid w:val="00095CB4"/>
    <w:rsid w:val="0009723E"/>
    <w:rsid w:val="000A0386"/>
    <w:rsid w:val="000A1119"/>
    <w:rsid w:val="000A1508"/>
    <w:rsid w:val="000A460A"/>
    <w:rsid w:val="000A4B7E"/>
    <w:rsid w:val="000A5CA6"/>
    <w:rsid w:val="000B10A9"/>
    <w:rsid w:val="000B4F26"/>
    <w:rsid w:val="000B5D4E"/>
    <w:rsid w:val="000C51CA"/>
    <w:rsid w:val="000C6AA3"/>
    <w:rsid w:val="000C7901"/>
    <w:rsid w:val="000D0C10"/>
    <w:rsid w:val="000D4D62"/>
    <w:rsid w:val="000D583F"/>
    <w:rsid w:val="000D7832"/>
    <w:rsid w:val="000E06AA"/>
    <w:rsid w:val="000E176B"/>
    <w:rsid w:val="000E34DC"/>
    <w:rsid w:val="000E5D70"/>
    <w:rsid w:val="000E6154"/>
    <w:rsid w:val="000E7935"/>
    <w:rsid w:val="000F10F8"/>
    <w:rsid w:val="000F1E9D"/>
    <w:rsid w:val="000F7FD1"/>
    <w:rsid w:val="00101608"/>
    <w:rsid w:val="00102D9C"/>
    <w:rsid w:val="00111FCB"/>
    <w:rsid w:val="00112270"/>
    <w:rsid w:val="001225F2"/>
    <w:rsid w:val="00122E3E"/>
    <w:rsid w:val="001259F1"/>
    <w:rsid w:val="00131D94"/>
    <w:rsid w:val="00140AA3"/>
    <w:rsid w:val="00145D97"/>
    <w:rsid w:val="00147887"/>
    <w:rsid w:val="001526D7"/>
    <w:rsid w:val="00160F51"/>
    <w:rsid w:val="0016112D"/>
    <w:rsid w:val="00161A09"/>
    <w:rsid w:val="00163E3F"/>
    <w:rsid w:val="00170F08"/>
    <w:rsid w:val="00172533"/>
    <w:rsid w:val="00172EC6"/>
    <w:rsid w:val="00194A67"/>
    <w:rsid w:val="00195F8F"/>
    <w:rsid w:val="001978BB"/>
    <w:rsid w:val="001A26D5"/>
    <w:rsid w:val="001A2D53"/>
    <w:rsid w:val="001A3975"/>
    <w:rsid w:val="001A4565"/>
    <w:rsid w:val="001B19A2"/>
    <w:rsid w:val="001B59C9"/>
    <w:rsid w:val="001B79ED"/>
    <w:rsid w:val="001C0C95"/>
    <w:rsid w:val="001C3223"/>
    <w:rsid w:val="001C6187"/>
    <w:rsid w:val="001C7CFB"/>
    <w:rsid w:val="001D5654"/>
    <w:rsid w:val="001E3343"/>
    <w:rsid w:val="001E47CD"/>
    <w:rsid w:val="001E6805"/>
    <w:rsid w:val="001F06E8"/>
    <w:rsid w:val="001F5C1E"/>
    <w:rsid w:val="001F6FA6"/>
    <w:rsid w:val="0020319C"/>
    <w:rsid w:val="002044E4"/>
    <w:rsid w:val="002103C7"/>
    <w:rsid w:val="002123D6"/>
    <w:rsid w:val="00216143"/>
    <w:rsid w:val="002169E9"/>
    <w:rsid w:val="00220F95"/>
    <w:rsid w:val="002232FF"/>
    <w:rsid w:val="00224E12"/>
    <w:rsid w:val="00226E1B"/>
    <w:rsid w:val="00227F38"/>
    <w:rsid w:val="00230390"/>
    <w:rsid w:val="002344BC"/>
    <w:rsid w:val="0024323C"/>
    <w:rsid w:val="00243793"/>
    <w:rsid w:val="002513BE"/>
    <w:rsid w:val="00253286"/>
    <w:rsid w:val="002533DC"/>
    <w:rsid w:val="00255647"/>
    <w:rsid w:val="00255F43"/>
    <w:rsid w:val="002601C9"/>
    <w:rsid w:val="002662A5"/>
    <w:rsid w:val="0026766A"/>
    <w:rsid w:val="0027120B"/>
    <w:rsid w:val="00273CB2"/>
    <w:rsid w:val="00274733"/>
    <w:rsid w:val="002761CF"/>
    <w:rsid w:val="00280B6E"/>
    <w:rsid w:val="00287500"/>
    <w:rsid w:val="002939E6"/>
    <w:rsid w:val="002A1F3B"/>
    <w:rsid w:val="002A2807"/>
    <w:rsid w:val="002B0964"/>
    <w:rsid w:val="002B3511"/>
    <w:rsid w:val="002B71B4"/>
    <w:rsid w:val="002B7BBC"/>
    <w:rsid w:val="002C0B60"/>
    <w:rsid w:val="002C36AD"/>
    <w:rsid w:val="002C37CE"/>
    <w:rsid w:val="002C42CB"/>
    <w:rsid w:val="002C61A5"/>
    <w:rsid w:val="002C6653"/>
    <w:rsid w:val="002D6BD4"/>
    <w:rsid w:val="002D755B"/>
    <w:rsid w:val="002E0556"/>
    <w:rsid w:val="002E10DB"/>
    <w:rsid w:val="002E70A8"/>
    <w:rsid w:val="002F071F"/>
    <w:rsid w:val="002F22D4"/>
    <w:rsid w:val="002F2F6D"/>
    <w:rsid w:val="002F3AE9"/>
    <w:rsid w:val="002F47D5"/>
    <w:rsid w:val="003003CB"/>
    <w:rsid w:val="0030100F"/>
    <w:rsid w:val="003017A6"/>
    <w:rsid w:val="00303253"/>
    <w:rsid w:val="00304BC2"/>
    <w:rsid w:val="003065A3"/>
    <w:rsid w:val="00312E74"/>
    <w:rsid w:val="00321830"/>
    <w:rsid w:val="00321886"/>
    <w:rsid w:val="003306B5"/>
    <w:rsid w:val="0033192D"/>
    <w:rsid w:val="00334703"/>
    <w:rsid w:val="003348D7"/>
    <w:rsid w:val="00335EDE"/>
    <w:rsid w:val="00337CE5"/>
    <w:rsid w:val="00341269"/>
    <w:rsid w:val="00343223"/>
    <w:rsid w:val="00345090"/>
    <w:rsid w:val="003470D7"/>
    <w:rsid w:val="003510F7"/>
    <w:rsid w:val="003532D1"/>
    <w:rsid w:val="003623D2"/>
    <w:rsid w:val="003705FD"/>
    <w:rsid w:val="003730D4"/>
    <w:rsid w:val="00374E48"/>
    <w:rsid w:val="00384974"/>
    <w:rsid w:val="00385D10"/>
    <w:rsid w:val="00386AF2"/>
    <w:rsid w:val="00387680"/>
    <w:rsid w:val="00391339"/>
    <w:rsid w:val="0039398B"/>
    <w:rsid w:val="003A1171"/>
    <w:rsid w:val="003A3FCB"/>
    <w:rsid w:val="003B06BC"/>
    <w:rsid w:val="003B6448"/>
    <w:rsid w:val="003C6F73"/>
    <w:rsid w:val="003C7ECE"/>
    <w:rsid w:val="003D2469"/>
    <w:rsid w:val="003D3C6D"/>
    <w:rsid w:val="003D53A2"/>
    <w:rsid w:val="003D6FDB"/>
    <w:rsid w:val="003E5403"/>
    <w:rsid w:val="003E5D99"/>
    <w:rsid w:val="003E6757"/>
    <w:rsid w:val="003E67DD"/>
    <w:rsid w:val="003F37B1"/>
    <w:rsid w:val="00413257"/>
    <w:rsid w:val="00415567"/>
    <w:rsid w:val="00416760"/>
    <w:rsid w:val="00420F93"/>
    <w:rsid w:val="00423BCA"/>
    <w:rsid w:val="00423E20"/>
    <w:rsid w:val="004243AE"/>
    <w:rsid w:val="00435F54"/>
    <w:rsid w:val="00440679"/>
    <w:rsid w:val="004417E9"/>
    <w:rsid w:val="00443E2D"/>
    <w:rsid w:val="00451721"/>
    <w:rsid w:val="00462BE0"/>
    <w:rsid w:val="0046473D"/>
    <w:rsid w:val="0046653D"/>
    <w:rsid w:val="004665A3"/>
    <w:rsid w:val="00470E3A"/>
    <w:rsid w:val="004734EA"/>
    <w:rsid w:val="00473D8F"/>
    <w:rsid w:val="004741A3"/>
    <w:rsid w:val="00475B04"/>
    <w:rsid w:val="00477E85"/>
    <w:rsid w:val="00495458"/>
    <w:rsid w:val="0049709B"/>
    <w:rsid w:val="0049779A"/>
    <w:rsid w:val="004A57B0"/>
    <w:rsid w:val="004A7835"/>
    <w:rsid w:val="004B00CE"/>
    <w:rsid w:val="004B090E"/>
    <w:rsid w:val="004B0942"/>
    <w:rsid w:val="004C792B"/>
    <w:rsid w:val="004D1BA7"/>
    <w:rsid w:val="004D7276"/>
    <w:rsid w:val="004E21A8"/>
    <w:rsid w:val="004E2BF4"/>
    <w:rsid w:val="004E4440"/>
    <w:rsid w:val="004F1929"/>
    <w:rsid w:val="004F1E33"/>
    <w:rsid w:val="004F239D"/>
    <w:rsid w:val="004F51D4"/>
    <w:rsid w:val="004F6045"/>
    <w:rsid w:val="00501BAC"/>
    <w:rsid w:val="00505577"/>
    <w:rsid w:val="005057EB"/>
    <w:rsid w:val="00506F14"/>
    <w:rsid w:val="00507CA2"/>
    <w:rsid w:val="00520060"/>
    <w:rsid w:val="005215D2"/>
    <w:rsid w:val="00522C80"/>
    <w:rsid w:val="00527E67"/>
    <w:rsid w:val="00527E71"/>
    <w:rsid w:val="005324D9"/>
    <w:rsid w:val="0053695B"/>
    <w:rsid w:val="00537A64"/>
    <w:rsid w:val="005451E4"/>
    <w:rsid w:val="005519C1"/>
    <w:rsid w:val="00552EE6"/>
    <w:rsid w:val="005532C2"/>
    <w:rsid w:val="005564FE"/>
    <w:rsid w:val="00556CF7"/>
    <w:rsid w:val="005573B1"/>
    <w:rsid w:val="00562897"/>
    <w:rsid w:val="0056658D"/>
    <w:rsid w:val="005728EE"/>
    <w:rsid w:val="00576DFF"/>
    <w:rsid w:val="00577A52"/>
    <w:rsid w:val="00581C85"/>
    <w:rsid w:val="00584633"/>
    <w:rsid w:val="00584CD9"/>
    <w:rsid w:val="00586E2A"/>
    <w:rsid w:val="0058789E"/>
    <w:rsid w:val="005903AB"/>
    <w:rsid w:val="00591127"/>
    <w:rsid w:val="00593173"/>
    <w:rsid w:val="005A2B99"/>
    <w:rsid w:val="005A3898"/>
    <w:rsid w:val="005A4C05"/>
    <w:rsid w:val="005A6F2A"/>
    <w:rsid w:val="005B17F4"/>
    <w:rsid w:val="005B18C7"/>
    <w:rsid w:val="005B1EC5"/>
    <w:rsid w:val="005B3C0C"/>
    <w:rsid w:val="005B3CD3"/>
    <w:rsid w:val="005B525A"/>
    <w:rsid w:val="005B5427"/>
    <w:rsid w:val="005C1905"/>
    <w:rsid w:val="005D7C37"/>
    <w:rsid w:val="005E1D82"/>
    <w:rsid w:val="005E79E7"/>
    <w:rsid w:val="005F10F6"/>
    <w:rsid w:val="005F1310"/>
    <w:rsid w:val="005F27B6"/>
    <w:rsid w:val="005F2977"/>
    <w:rsid w:val="005F756F"/>
    <w:rsid w:val="0060485A"/>
    <w:rsid w:val="00610585"/>
    <w:rsid w:val="0061119B"/>
    <w:rsid w:val="00615C6C"/>
    <w:rsid w:val="00621D45"/>
    <w:rsid w:val="00622FEE"/>
    <w:rsid w:val="006455E5"/>
    <w:rsid w:val="00645CAE"/>
    <w:rsid w:val="00650616"/>
    <w:rsid w:val="00652E0A"/>
    <w:rsid w:val="00653A4F"/>
    <w:rsid w:val="0065663B"/>
    <w:rsid w:val="00657242"/>
    <w:rsid w:val="00660BF5"/>
    <w:rsid w:val="00664DDA"/>
    <w:rsid w:val="006678E1"/>
    <w:rsid w:val="006715E5"/>
    <w:rsid w:val="006741E5"/>
    <w:rsid w:val="00674A36"/>
    <w:rsid w:val="00675299"/>
    <w:rsid w:val="00684140"/>
    <w:rsid w:val="006866E6"/>
    <w:rsid w:val="00691CC7"/>
    <w:rsid w:val="0069219B"/>
    <w:rsid w:val="00692D5E"/>
    <w:rsid w:val="006A28C4"/>
    <w:rsid w:val="006A3346"/>
    <w:rsid w:val="006A4148"/>
    <w:rsid w:val="006A71A6"/>
    <w:rsid w:val="006B00FE"/>
    <w:rsid w:val="006B1B6B"/>
    <w:rsid w:val="006B27BC"/>
    <w:rsid w:val="006B3E3C"/>
    <w:rsid w:val="006C1B78"/>
    <w:rsid w:val="006D46DD"/>
    <w:rsid w:val="006E07BA"/>
    <w:rsid w:val="006E5150"/>
    <w:rsid w:val="006E749C"/>
    <w:rsid w:val="006E7BEB"/>
    <w:rsid w:val="006F36C2"/>
    <w:rsid w:val="006F7587"/>
    <w:rsid w:val="006F7C0F"/>
    <w:rsid w:val="007002DC"/>
    <w:rsid w:val="00701D6D"/>
    <w:rsid w:val="007046CE"/>
    <w:rsid w:val="007054B3"/>
    <w:rsid w:val="00705849"/>
    <w:rsid w:val="007101A4"/>
    <w:rsid w:val="00711088"/>
    <w:rsid w:val="007118C7"/>
    <w:rsid w:val="00713509"/>
    <w:rsid w:val="007168F8"/>
    <w:rsid w:val="007241BF"/>
    <w:rsid w:val="00730A9B"/>
    <w:rsid w:val="00741F97"/>
    <w:rsid w:val="00745AF3"/>
    <w:rsid w:val="007469FF"/>
    <w:rsid w:val="00750088"/>
    <w:rsid w:val="00750890"/>
    <w:rsid w:val="00752B6B"/>
    <w:rsid w:val="00756906"/>
    <w:rsid w:val="00761FBC"/>
    <w:rsid w:val="00767C18"/>
    <w:rsid w:val="00767EEC"/>
    <w:rsid w:val="0077162B"/>
    <w:rsid w:val="007725B7"/>
    <w:rsid w:val="00775377"/>
    <w:rsid w:val="00777F95"/>
    <w:rsid w:val="00785E75"/>
    <w:rsid w:val="0079442B"/>
    <w:rsid w:val="00796369"/>
    <w:rsid w:val="007A5DD2"/>
    <w:rsid w:val="007B0138"/>
    <w:rsid w:val="007B02AA"/>
    <w:rsid w:val="007B0752"/>
    <w:rsid w:val="007B2D4F"/>
    <w:rsid w:val="007B6708"/>
    <w:rsid w:val="007B67E1"/>
    <w:rsid w:val="007B7DAF"/>
    <w:rsid w:val="007C022F"/>
    <w:rsid w:val="007C4CD5"/>
    <w:rsid w:val="007D35A1"/>
    <w:rsid w:val="007D5861"/>
    <w:rsid w:val="007D7821"/>
    <w:rsid w:val="007E05F9"/>
    <w:rsid w:val="007F10CA"/>
    <w:rsid w:val="008015F4"/>
    <w:rsid w:val="00801B64"/>
    <w:rsid w:val="008048C6"/>
    <w:rsid w:val="00805621"/>
    <w:rsid w:val="00806E07"/>
    <w:rsid w:val="00811A3F"/>
    <w:rsid w:val="00812DE3"/>
    <w:rsid w:val="00813CFD"/>
    <w:rsid w:val="00814A94"/>
    <w:rsid w:val="0082196F"/>
    <w:rsid w:val="00822E8A"/>
    <w:rsid w:val="008243AD"/>
    <w:rsid w:val="00835650"/>
    <w:rsid w:val="00843705"/>
    <w:rsid w:val="00850579"/>
    <w:rsid w:val="00857A54"/>
    <w:rsid w:val="008662F4"/>
    <w:rsid w:val="00872467"/>
    <w:rsid w:val="00877AD7"/>
    <w:rsid w:val="00880824"/>
    <w:rsid w:val="00881A37"/>
    <w:rsid w:val="00885711"/>
    <w:rsid w:val="008873EF"/>
    <w:rsid w:val="00887E1E"/>
    <w:rsid w:val="00891524"/>
    <w:rsid w:val="00892E00"/>
    <w:rsid w:val="0089496D"/>
    <w:rsid w:val="008A231A"/>
    <w:rsid w:val="008A233A"/>
    <w:rsid w:val="008A39FA"/>
    <w:rsid w:val="008B0684"/>
    <w:rsid w:val="008B2D21"/>
    <w:rsid w:val="008C6419"/>
    <w:rsid w:val="008D1256"/>
    <w:rsid w:val="008D4309"/>
    <w:rsid w:val="008E2AC9"/>
    <w:rsid w:val="008F371D"/>
    <w:rsid w:val="008F407E"/>
    <w:rsid w:val="008F51D2"/>
    <w:rsid w:val="00904585"/>
    <w:rsid w:val="00906B73"/>
    <w:rsid w:val="00912B72"/>
    <w:rsid w:val="0091435E"/>
    <w:rsid w:val="009143BC"/>
    <w:rsid w:val="00915384"/>
    <w:rsid w:val="0091781A"/>
    <w:rsid w:val="009206FF"/>
    <w:rsid w:val="00921469"/>
    <w:rsid w:val="009246EC"/>
    <w:rsid w:val="00931C3E"/>
    <w:rsid w:val="00933B30"/>
    <w:rsid w:val="00936CCE"/>
    <w:rsid w:val="00937114"/>
    <w:rsid w:val="00943E5C"/>
    <w:rsid w:val="00950451"/>
    <w:rsid w:val="009517D8"/>
    <w:rsid w:val="009550A9"/>
    <w:rsid w:val="009558DC"/>
    <w:rsid w:val="00967C68"/>
    <w:rsid w:val="00971B77"/>
    <w:rsid w:val="00980B20"/>
    <w:rsid w:val="00982471"/>
    <w:rsid w:val="00985435"/>
    <w:rsid w:val="0098629F"/>
    <w:rsid w:val="0099186A"/>
    <w:rsid w:val="0099299D"/>
    <w:rsid w:val="00992AAF"/>
    <w:rsid w:val="00993E09"/>
    <w:rsid w:val="009953CF"/>
    <w:rsid w:val="009A6EF5"/>
    <w:rsid w:val="009A7412"/>
    <w:rsid w:val="009B4C69"/>
    <w:rsid w:val="009B5A20"/>
    <w:rsid w:val="009C7142"/>
    <w:rsid w:val="009D11C5"/>
    <w:rsid w:val="009E56D8"/>
    <w:rsid w:val="009F1314"/>
    <w:rsid w:val="009F28A9"/>
    <w:rsid w:val="009F47BC"/>
    <w:rsid w:val="009F55E6"/>
    <w:rsid w:val="00A05D87"/>
    <w:rsid w:val="00A1216E"/>
    <w:rsid w:val="00A12DDA"/>
    <w:rsid w:val="00A1310E"/>
    <w:rsid w:val="00A15468"/>
    <w:rsid w:val="00A15BF8"/>
    <w:rsid w:val="00A22666"/>
    <w:rsid w:val="00A2694E"/>
    <w:rsid w:val="00A31E2D"/>
    <w:rsid w:val="00A31E85"/>
    <w:rsid w:val="00A326F6"/>
    <w:rsid w:val="00A32E63"/>
    <w:rsid w:val="00A33D92"/>
    <w:rsid w:val="00A3409F"/>
    <w:rsid w:val="00A40476"/>
    <w:rsid w:val="00A41BCC"/>
    <w:rsid w:val="00A42B57"/>
    <w:rsid w:val="00A42FD1"/>
    <w:rsid w:val="00A46944"/>
    <w:rsid w:val="00A54007"/>
    <w:rsid w:val="00A54510"/>
    <w:rsid w:val="00A558DF"/>
    <w:rsid w:val="00A5591C"/>
    <w:rsid w:val="00A64832"/>
    <w:rsid w:val="00A64D5D"/>
    <w:rsid w:val="00A746AD"/>
    <w:rsid w:val="00A74B8C"/>
    <w:rsid w:val="00A76737"/>
    <w:rsid w:val="00A8044A"/>
    <w:rsid w:val="00A80FB2"/>
    <w:rsid w:val="00A82A4E"/>
    <w:rsid w:val="00A837FF"/>
    <w:rsid w:val="00A87917"/>
    <w:rsid w:val="00A911BA"/>
    <w:rsid w:val="00A9173B"/>
    <w:rsid w:val="00A93463"/>
    <w:rsid w:val="00AA0AB5"/>
    <w:rsid w:val="00AA3195"/>
    <w:rsid w:val="00AA3EBE"/>
    <w:rsid w:val="00AB3871"/>
    <w:rsid w:val="00AB4531"/>
    <w:rsid w:val="00AC1BF6"/>
    <w:rsid w:val="00AC4E49"/>
    <w:rsid w:val="00AD0642"/>
    <w:rsid w:val="00AD0A67"/>
    <w:rsid w:val="00AD5FE3"/>
    <w:rsid w:val="00AD6345"/>
    <w:rsid w:val="00AD7EC2"/>
    <w:rsid w:val="00AF36A8"/>
    <w:rsid w:val="00AF4ECB"/>
    <w:rsid w:val="00AF5B02"/>
    <w:rsid w:val="00B00617"/>
    <w:rsid w:val="00B0084E"/>
    <w:rsid w:val="00B00AC9"/>
    <w:rsid w:val="00B03CC9"/>
    <w:rsid w:val="00B0401F"/>
    <w:rsid w:val="00B059BC"/>
    <w:rsid w:val="00B10ACB"/>
    <w:rsid w:val="00B11F93"/>
    <w:rsid w:val="00B123FD"/>
    <w:rsid w:val="00B13E0C"/>
    <w:rsid w:val="00B22DD8"/>
    <w:rsid w:val="00B24B19"/>
    <w:rsid w:val="00B272DF"/>
    <w:rsid w:val="00B27667"/>
    <w:rsid w:val="00B3065C"/>
    <w:rsid w:val="00B30B96"/>
    <w:rsid w:val="00B347F9"/>
    <w:rsid w:val="00B368B9"/>
    <w:rsid w:val="00B4544B"/>
    <w:rsid w:val="00B63358"/>
    <w:rsid w:val="00B65884"/>
    <w:rsid w:val="00B65CEC"/>
    <w:rsid w:val="00B66C37"/>
    <w:rsid w:val="00B6749E"/>
    <w:rsid w:val="00B71504"/>
    <w:rsid w:val="00B83BFD"/>
    <w:rsid w:val="00B83F71"/>
    <w:rsid w:val="00B92AC7"/>
    <w:rsid w:val="00B955F2"/>
    <w:rsid w:val="00B95D9A"/>
    <w:rsid w:val="00B9751E"/>
    <w:rsid w:val="00BA088C"/>
    <w:rsid w:val="00BA2C21"/>
    <w:rsid w:val="00BA362D"/>
    <w:rsid w:val="00BB0689"/>
    <w:rsid w:val="00BB39A4"/>
    <w:rsid w:val="00BB4A69"/>
    <w:rsid w:val="00BC0553"/>
    <w:rsid w:val="00BC12D9"/>
    <w:rsid w:val="00BC26D1"/>
    <w:rsid w:val="00BD00C1"/>
    <w:rsid w:val="00BD26BE"/>
    <w:rsid w:val="00BD690B"/>
    <w:rsid w:val="00BE0985"/>
    <w:rsid w:val="00BF3373"/>
    <w:rsid w:val="00BF6CFC"/>
    <w:rsid w:val="00C00715"/>
    <w:rsid w:val="00C04E12"/>
    <w:rsid w:val="00C102F7"/>
    <w:rsid w:val="00C12E1D"/>
    <w:rsid w:val="00C17982"/>
    <w:rsid w:val="00C23215"/>
    <w:rsid w:val="00C27584"/>
    <w:rsid w:val="00C30AB1"/>
    <w:rsid w:val="00C33FF1"/>
    <w:rsid w:val="00C369FA"/>
    <w:rsid w:val="00C4124E"/>
    <w:rsid w:val="00C44ED9"/>
    <w:rsid w:val="00C459D6"/>
    <w:rsid w:val="00C46F36"/>
    <w:rsid w:val="00C602E5"/>
    <w:rsid w:val="00C71ACB"/>
    <w:rsid w:val="00C72B0C"/>
    <w:rsid w:val="00C74148"/>
    <w:rsid w:val="00C750BE"/>
    <w:rsid w:val="00C82118"/>
    <w:rsid w:val="00C918FA"/>
    <w:rsid w:val="00C92F3F"/>
    <w:rsid w:val="00CA0DA2"/>
    <w:rsid w:val="00CA63B7"/>
    <w:rsid w:val="00CC2D2B"/>
    <w:rsid w:val="00CD2357"/>
    <w:rsid w:val="00CD26C5"/>
    <w:rsid w:val="00CD3725"/>
    <w:rsid w:val="00CD39E9"/>
    <w:rsid w:val="00CE2619"/>
    <w:rsid w:val="00CE43A1"/>
    <w:rsid w:val="00CF40B3"/>
    <w:rsid w:val="00D00A59"/>
    <w:rsid w:val="00D071D7"/>
    <w:rsid w:val="00D12660"/>
    <w:rsid w:val="00D17A54"/>
    <w:rsid w:val="00D26DD3"/>
    <w:rsid w:val="00D32957"/>
    <w:rsid w:val="00D40A93"/>
    <w:rsid w:val="00D41392"/>
    <w:rsid w:val="00D41E90"/>
    <w:rsid w:val="00D446CF"/>
    <w:rsid w:val="00D528A2"/>
    <w:rsid w:val="00D7186D"/>
    <w:rsid w:val="00D80205"/>
    <w:rsid w:val="00D819D8"/>
    <w:rsid w:val="00D929D3"/>
    <w:rsid w:val="00D93736"/>
    <w:rsid w:val="00D96B72"/>
    <w:rsid w:val="00DA1AB9"/>
    <w:rsid w:val="00DA24D2"/>
    <w:rsid w:val="00DA2527"/>
    <w:rsid w:val="00DA3CBB"/>
    <w:rsid w:val="00DA40C6"/>
    <w:rsid w:val="00DA62E2"/>
    <w:rsid w:val="00DB2A5A"/>
    <w:rsid w:val="00DC0655"/>
    <w:rsid w:val="00DC46F4"/>
    <w:rsid w:val="00DD669A"/>
    <w:rsid w:val="00DD6816"/>
    <w:rsid w:val="00DE0D03"/>
    <w:rsid w:val="00DE6FA1"/>
    <w:rsid w:val="00DF16C7"/>
    <w:rsid w:val="00DF1D5D"/>
    <w:rsid w:val="00DF63CD"/>
    <w:rsid w:val="00DF6E78"/>
    <w:rsid w:val="00E0114C"/>
    <w:rsid w:val="00E01380"/>
    <w:rsid w:val="00E048D0"/>
    <w:rsid w:val="00E10BA7"/>
    <w:rsid w:val="00E14ED4"/>
    <w:rsid w:val="00E15313"/>
    <w:rsid w:val="00E203B5"/>
    <w:rsid w:val="00E27283"/>
    <w:rsid w:val="00E334EE"/>
    <w:rsid w:val="00E34751"/>
    <w:rsid w:val="00E364D0"/>
    <w:rsid w:val="00E4013E"/>
    <w:rsid w:val="00E52D1F"/>
    <w:rsid w:val="00E56334"/>
    <w:rsid w:val="00E57883"/>
    <w:rsid w:val="00E60AF2"/>
    <w:rsid w:val="00E6417B"/>
    <w:rsid w:val="00E70FE5"/>
    <w:rsid w:val="00E72B08"/>
    <w:rsid w:val="00E73848"/>
    <w:rsid w:val="00E8047B"/>
    <w:rsid w:val="00E81344"/>
    <w:rsid w:val="00E82EB5"/>
    <w:rsid w:val="00E83185"/>
    <w:rsid w:val="00E85EE8"/>
    <w:rsid w:val="00E866E6"/>
    <w:rsid w:val="00E86B71"/>
    <w:rsid w:val="00E9597A"/>
    <w:rsid w:val="00E95D02"/>
    <w:rsid w:val="00E96409"/>
    <w:rsid w:val="00E9744B"/>
    <w:rsid w:val="00E97FB3"/>
    <w:rsid w:val="00EA14D8"/>
    <w:rsid w:val="00EA15EF"/>
    <w:rsid w:val="00EA260F"/>
    <w:rsid w:val="00EC0D57"/>
    <w:rsid w:val="00EC6BA7"/>
    <w:rsid w:val="00ED1D87"/>
    <w:rsid w:val="00ED4FCA"/>
    <w:rsid w:val="00ED747D"/>
    <w:rsid w:val="00EF024F"/>
    <w:rsid w:val="00EF0843"/>
    <w:rsid w:val="00EF3855"/>
    <w:rsid w:val="00F04C8C"/>
    <w:rsid w:val="00F119EC"/>
    <w:rsid w:val="00F120B0"/>
    <w:rsid w:val="00F233C6"/>
    <w:rsid w:val="00F27AE9"/>
    <w:rsid w:val="00F32B2D"/>
    <w:rsid w:val="00F332BA"/>
    <w:rsid w:val="00F3749A"/>
    <w:rsid w:val="00F4764E"/>
    <w:rsid w:val="00F54CCF"/>
    <w:rsid w:val="00F61B7C"/>
    <w:rsid w:val="00F62A67"/>
    <w:rsid w:val="00F70BC8"/>
    <w:rsid w:val="00F74763"/>
    <w:rsid w:val="00F74B23"/>
    <w:rsid w:val="00F80FE0"/>
    <w:rsid w:val="00F84A81"/>
    <w:rsid w:val="00F95FE5"/>
    <w:rsid w:val="00F96FB5"/>
    <w:rsid w:val="00FA2355"/>
    <w:rsid w:val="00FA3972"/>
    <w:rsid w:val="00FA4809"/>
    <w:rsid w:val="00FA56A0"/>
    <w:rsid w:val="00FA59F3"/>
    <w:rsid w:val="00FC6135"/>
    <w:rsid w:val="00FD2280"/>
    <w:rsid w:val="00FD481F"/>
    <w:rsid w:val="00FD7AA2"/>
    <w:rsid w:val="00FE11C7"/>
    <w:rsid w:val="00FE2D4B"/>
    <w:rsid w:val="00FE74FB"/>
    <w:rsid w:val="00FF0252"/>
    <w:rsid w:val="00FF25EB"/>
    <w:rsid w:val="00FF273F"/>
    <w:rsid w:val="00FF3394"/>
    <w:rsid w:val="00FF3797"/>
    <w:rsid w:val="03036481"/>
    <w:rsid w:val="03636C1F"/>
    <w:rsid w:val="04860B7C"/>
    <w:rsid w:val="05B62FFC"/>
    <w:rsid w:val="07243642"/>
    <w:rsid w:val="09214A93"/>
    <w:rsid w:val="094D3053"/>
    <w:rsid w:val="0DB94E10"/>
    <w:rsid w:val="0DEE1E7F"/>
    <w:rsid w:val="13BC0165"/>
    <w:rsid w:val="1A741CF7"/>
    <w:rsid w:val="1AAD78D2"/>
    <w:rsid w:val="1ABA3364"/>
    <w:rsid w:val="1CA606B0"/>
    <w:rsid w:val="22B43CDD"/>
    <w:rsid w:val="250329C5"/>
    <w:rsid w:val="267473A3"/>
    <w:rsid w:val="26E552D4"/>
    <w:rsid w:val="26FD3A84"/>
    <w:rsid w:val="28D1519B"/>
    <w:rsid w:val="28F37192"/>
    <w:rsid w:val="2DDC26A1"/>
    <w:rsid w:val="2FB055CC"/>
    <w:rsid w:val="310A1FFA"/>
    <w:rsid w:val="31894E52"/>
    <w:rsid w:val="31C15530"/>
    <w:rsid w:val="341B581F"/>
    <w:rsid w:val="34B97B58"/>
    <w:rsid w:val="36E658C1"/>
    <w:rsid w:val="37905DC4"/>
    <w:rsid w:val="38C02004"/>
    <w:rsid w:val="39C52276"/>
    <w:rsid w:val="3E9E28C8"/>
    <w:rsid w:val="3EAD2662"/>
    <w:rsid w:val="3F502DAD"/>
    <w:rsid w:val="43EA008C"/>
    <w:rsid w:val="43F97010"/>
    <w:rsid w:val="449F6CAB"/>
    <w:rsid w:val="479E2064"/>
    <w:rsid w:val="47B944B8"/>
    <w:rsid w:val="4BE234F2"/>
    <w:rsid w:val="4BED75B7"/>
    <w:rsid w:val="4D1838C5"/>
    <w:rsid w:val="4D192582"/>
    <w:rsid w:val="4D8D144B"/>
    <w:rsid w:val="4ECC3969"/>
    <w:rsid w:val="50BC3801"/>
    <w:rsid w:val="512434AE"/>
    <w:rsid w:val="51530981"/>
    <w:rsid w:val="52D25D07"/>
    <w:rsid w:val="532D7D83"/>
    <w:rsid w:val="53E238DC"/>
    <w:rsid w:val="547560BD"/>
    <w:rsid w:val="55194B43"/>
    <w:rsid w:val="58C2612B"/>
    <w:rsid w:val="5AB10586"/>
    <w:rsid w:val="5B954DD3"/>
    <w:rsid w:val="5F5F2786"/>
    <w:rsid w:val="5F7836B0"/>
    <w:rsid w:val="61C379F2"/>
    <w:rsid w:val="61ED7CC7"/>
    <w:rsid w:val="6345085C"/>
    <w:rsid w:val="63F64222"/>
    <w:rsid w:val="64000BF5"/>
    <w:rsid w:val="665C746E"/>
    <w:rsid w:val="691A127E"/>
    <w:rsid w:val="69886232"/>
    <w:rsid w:val="6A5725BC"/>
    <w:rsid w:val="6ABE3B2D"/>
    <w:rsid w:val="6D29135E"/>
    <w:rsid w:val="6D3623BD"/>
    <w:rsid w:val="6E4645E1"/>
    <w:rsid w:val="717C0289"/>
    <w:rsid w:val="718F78FE"/>
    <w:rsid w:val="72EE7F6F"/>
    <w:rsid w:val="755C0699"/>
    <w:rsid w:val="771311B6"/>
    <w:rsid w:val="778A3366"/>
    <w:rsid w:val="79F91D2C"/>
    <w:rsid w:val="7B594823"/>
    <w:rsid w:val="7CD633DE"/>
    <w:rsid w:val="7DA57D60"/>
    <w:rsid w:val="7E377B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5AB407"/>
  <w15:docId w15:val="{772293E6-8397-4359-96AF-C13610BF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uiPriority="0" w:unhideWhenUsed="1"/>
    <w:lsdException w:name="HTML Bottom of Form" w:uiPriority="0"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unhideWhenUsed="1"/>
    <w:lsdException w:name="Outline List 1" w:uiPriority="0" w:unhideWhenUsed="1"/>
    <w:lsdException w:name="Outline List 2" w:uiPriority="0" w:unhideWhenUsed="1"/>
    <w:lsdException w:name="Outline List 3" w:uiPriority="0"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qFormat="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4F6045"/>
    <w:pPr>
      <w:widowControl w:val="0"/>
      <w:spacing w:afterLines="50" w:after="50" w:line="360" w:lineRule="auto"/>
    </w:pPr>
    <w:rPr>
      <w:rFonts w:eastAsia="宋体"/>
      <w:szCs w:val="21"/>
      <w:lang w:eastAsia="zh-CN"/>
    </w:rPr>
  </w:style>
  <w:style w:type="paragraph" w:styleId="1">
    <w:name w:val="heading 1"/>
    <w:basedOn w:val="a6"/>
    <w:next w:val="a6"/>
    <w:link w:val="10"/>
    <w:uiPriority w:val="99"/>
    <w:qFormat/>
    <w:rsid w:val="00D32957"/>
    <w:pPr>
      <w:keepNext/>
      <w:keepLines/>
      <w:spacing w:before="340" w:after="330" w:line="578" w:lineRule="auto"/>
      <w:outlineLvl w:val="0"/>
    </w:pPr>
    <w:rPr>
      <w:rFonts w:ascii="等线" w:eastAsia="等线" w:hAnsi="等线"/>
      <w:b/>
      <w:kern w:val="44"/>
      <w:sz w:val="44"/>
      <w:szCs w:val="20"/>
      <w:lang w:eastAsia="zh-TW"/>
    </w:rPr>
  </w:style>
  <w:style w:type="paragraph" w:styleId="2">
    <w:name w:val="heading 2"/>
    <w:basedOn w:val="a6"/>
    <w:next w:val="a6"/>
    <w:link w:val="20"/>
    <w:uiPriority w:val="99"/>
    <w:qFormat/>
    <w:rsid w:val="00E34751"/>
    <w:pPr>
      <w:keepNext/>
      <w:keepLines/>
      <w:spacing w:before="260" w:after="260" w:line="416" w:lineRule="auto"/>
      <w:outlineLvl w:val="1"/>
    </w:pPr>
    <w:rPr>
      <w:szCs w:val="20"/>
      <w:lang w:eastAsia="zh-TW"/>
    </w:rPr>
  </w:style>
  <w:style w:type="paragraph" w:styleId="3">
    <w:name w:val="heading 3"/>
    <w:basedOn w:val="a6"/>
    <w:next w:val="a6"/>
    <w:link w:val="30"/>
    <w:uiPriority w:val="99"/>
    <w:qFormat/>
    <w:rsid w:val="00E34751"/>
    <w:pPr>
      <w:keepNext/>
      <w:keepLines/>
      <w:spacing w:before="260" w:after="260" w:line="416" w:lineRule="auto"/>
      <w:outlineLvl w:val="2"/>
    </w:pPr>
    <w:rPr>
      <w:szCs w:val="20"/>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标题 1 字符"/>
    <w:basedOn w:val="a7"/>
    <w:link w:val="1"/>
    <w:uiPriority w:val="99"/>
    <w:locked/>
    <w:rsid w:val="00D32957"/>
    <w:rPr>
      <w:rFonts w:ascii="等线" w:eastAsia="等线" w:hAnsi="等线" w:cs="Times New Roman"/>
      <w:b/>
      <w:kern w:val="44"/>
      <w:sz w:val="44"/>
    </w:rPr>
  </w:style>
  <w:style w:type="character" w:customStyle="1" w:styleId="20">
    <w:name w:val="标题 2 字符"/>
    <w:basedOn w:val="a7"/>
    <w:link w:val="2"/>
    <w:uiPriority w:val="99"/>
    <w:locked/>
    <w:rsid w:val="00E34751"/>
    <w:rPr>
      <w:rFonts w:eastAsia="宋体"/>
      <w:szCs w:val="20"/>
    </w:rPr>
  </w:style>
  <w:style w:type="character" w:customStyle="1" w:styleId="30">
    <w:name w:val="标题 3 字符"/>
    <w:basedOn w:val="a7"/>
    <w:link w:val="3"/>
    <w:uiPriority w:val="99"/>
    <w:locked/>
    <w:rsid w:val="00E34751"/>
    <w:rPr>
      <w:rFonts w:eastAsia="宋体"/>
      <w:szCs w:val="20"/>
    </w:rPr>
  </w:style>
  <w:style w:type="paragraph" w:styleId="aa">
    <w:name w:val="annotation text"/>
    <w:basedOn w:val="a6"/>
    <w:link w:val="ab"/>
    <w:uiPriority w:val="99"/>
    <w:qFormat/>
    <w:rsid w:val="00D32957"/>
    <w:rPr>
      <w:szCs w:val="20"/>
      <w:lang w:eastAsia="zh-TW"/>
    </w:rPr>
  </w:style>
  <w:style w:type="character" w:customStyle="1" w:styleId="ab">
    <w:name w:val="批注文字 字符"/>
    <w:basedOn w:val="a7"/>
    <w:link w:val="aa"/>
    <w:uiPriority w:val="99"/>
    <w:qFormat/>
    <w:locked/>
    <w:rsid w:val="00D32957"/>
    <w:rPr>
      <w:rFonts w:cs="Times New Roman"/>
      <w:kern w:val="2"/>
      <w:sz w:val="21"/>
    </w:rPr>
  </w:style>
  <w:style w:type="paragraph" w:styleId="ac">
    <w:name w:val="annotation subject"/>
    <w:basedOn w:val="aa"/>
    <w:next w:val="aa"/>
    <w:link w:val="ad"/>
    <w:uiPriority w:val="99"/>
    <w:rsid w:val="00D32957"/>
    <w:rPr>
      <w:b/>
    </w:rPr>
  </w:style>
  <w:style w:type="character" w:customStyle="1" w:styleId="ad">
    <w:name w:val="批注主题 字符"/>
    <w:basedOn w:val="ab"/>
    <w:link w:val="ac"/>
    <w:uiPriority w:val="99"/>
    <w:semiHidden/>
    <w:locked/>
    <w:rsid w:val="00D32957"/>
    <w:rPr>
      <w:rFonts w:cs="Times New Roman"/>
      <w:b/>
      <w:kern w:val="2"/>
      <w:sz w:val="21"/>
    </w:rPr>
  </w:style>
  <w:style w:type="paragraph" w:styleId="ae">
    <w:name w:val="Document Map"/>
    <w:basedOn w:val="a6"/>
    <w:link w:val="af"/>
    <w:uiPriority w:val="99"/>
    <w:rsid w:val="00D32957"/>
    <w:rPr>
      <w:rFonts w:ascii="Simang"/>
      <w:sz w:val="18"/>
      <w:szCs w:val="20"/>
      <w:lang w:eastAsia="zh-TW"/>
    </w:rPr>
  </w:style>
  <w:style w:type="character" w:customStyle="1" w:styleId="af">
    <w:name w:val="文档结构图 字符"/>
    <w:basedOn w:val="a7"/>
    <w:link w:val="ae"/>
    <w:uiPriority w:val="99"/>
    <w:semiHidden/>
    <w:locked/>
    <w:rsid w:val="00D32957"/>
    <w:rPr>
      <w:rFonts w:ascii="Simang" w:cs="Times New Roman"/>
      <w:kern w:val="2"/>
      <w:sz w:val="18"/>
    </w:rPr>
  </w:style>
  <w:style w:type="paragraph" w:styleId="af0">
    <w:name w:val="Balloon Text"/>
    <w:basedOn w:val="a6"/>
    <w:link w:val="af1"/>
    <w:uiPriority w:val="99"/>
    <w:rsid w:val="00D32957"/>
    <w:rPr>
      <w:sz w:val="18"/>
      <w:szCs w:val="20"/>
      <w:lang w:eastAsia="zh-TW"/>
    </w:rPr>
  </w:style>
  <w:style w:type="character" w:customStyle="1" w:styleId="af1">
    <w:name w:val="批注框文本 字符"/>
    <w:basedOn w:val="a7"/>
    <w:link w:val="af0"/>
    <w:uiPriority w:val="99"/>
    <w:semiHidden/>
    <w:locked/>
    <w:rsid w:val="00D32957"/>
    <w:rPr>
      <w:rFonts w:cs="Times New Roman"/>
      <w:kern w:val="2"/>
      <w:sz w:val="18"/>
    </w:rPr>
  </w:style>
  <w:style w:type="paragraph" w:styleId="af2">
    <w:name w:val="footer"/>
    <w:basedOn w:val="a6"/>
    <w:link w:val="af3"/>
    <w:uiPriority w:val="99"/>
    <w:rsid w:val="00D32957"/>
    <w:pPr>
      <w:tabs>
        <w:tab w:val="center" w:pos="4153"/>
        <w:tab w:val="right" w:pos="8306"/>
      </w:tabs>
      <w:snapToGrid w:val="0"/>
    </w:pPr>
    <w:rPr>
      <w:kern w:val="0"/>
      <w:sz w:val="20"/>
      <w:szCs w:val="20"/>
    </w:rPr>
  </w:style>
  <w:style w:type="character" w:customStyle="1" w:styleId="af3">
    <w:name w:val="页脚 字符"/>
    <w:basedOn w:val="a7"/>
    <w:link w:val="af2"/>
    <w:uiPriority w:val="99"/>
    <w:locked/>
    <w:rsid w:val="00D32957"/>
    <w:rPr>
      <w:rFonts w:cs="Times New Roman"/>
      <w:sz w:val="20"/>
      <w:lang w:eastAsia="zh-CN"/>
    </w:rPr>
  </w:style>
  <w:style w:type="paragraph" w:styleId="af4">
    <w:name w:val="header"/>
    <w:basedOn w:val="a6"/>
    <w:link w:val="af5"/>
    <w:uiPriority w:val="99"/>
    <w:rsid w:val="00D32957"/>
    <w:pPr>
      <w:pBdr>
        <w:bottom w:val="single" w:sz="6" w:space="1" w:color="auto"/>
      </w:pBdr>
      <w:tabs>
        <w:tab w:val="center" w:pos="4153"/>
        <w:tab w:val="right" w:pos="8306"/>
      </w:tabs>
      <w:snapToGrid w:val="0"/>
      <w:jc w:val="center"/>
    </w:pPr>
    <w:rPr>
      <w:kern w:val="0"/>
      <w:sz w:val="20"/>
      <w:szCs w:val="20"/>
    </w:rPr>
  </w:style>
  <w:style w:type="character" w:customStyle="1" w:styleId="af5">
    <w:name w:val="页眉 字符"/>
    <w:basedOn w:val="a7"/>
    <w:link w:val="af4"/>
    <w:uiPriority w:val="99"/>
    <w:semiHidden/>
    <w:locked/>
    <w:rsid w:val="00D32957"/>
    <w:rPr>
      <w:rFonts w:cs="Times New Roman"/>
      <w:sz w:val="20"/>
      <w:lang w:eastAsia="zh-CN"/>
    </w:rPr>
  </w:style>
  <w:style w:type="paragraph" w:styleId="af6">
    <w:name w:val="Normal (Web)"/>
    <w:basedOn w:val="a6"/>
    <w:uiPriority w:val="99"/>
    <w:rsid w:val="00D32957"/>
    <w:pPr>
      <w:widowControl/>
      <w:spacing w:before="100" w:beforeAutospacing="1" w:after="100" w:afterAutospacing="1"/>
    </w:pPr>
    <w:rPr>
      <w:rFonts w:ascii="Simang" w:hAnsi="Simang" w:cs="Simang"/>
      <w:kern w:val="0"/>
      <w:szCs w:val="24"/>
    </w:rPr>
  </w:style>
  <w:style w:type="character" w:styleId="af7">
    <w:name w:val="page number"/>
    <w:basedOn w:val="a7"/>
    <w:uiPriority w:val="99"/>
    <w:rsid w:val="00D32957"/>
    <w:rPr>
      <w:rFonts w:cs="Times New Roman"/>
    </w:rPr>
  </w:style>
  <w:style w:type="character" w:styleId="af8">
    <w:name w:val="Emphasis"/>
    <w:basedOn w:val="a7"/>
    <w:uiPriority w:val="99"/>
    <w:qFormat/>
    <w:rsid w:val="00D32957"/>
    <w:rPr>
      <w:rFonts w:cs="Times New Roman"/>
      <w:color w:val="CC0000"/>
    </w:rPr>
  </w:style>
  <w:style w:type="character" w:styleId="af9">
    <w:name w:val="annotation reference"/>
    <w:basedOn w:val="a7"/>
    <w:uiPriority w:val="99"/>
    <w:qFormat/>
    <w:rsid w:val="00D32957"/>
    <w:rPr>
      <w:rFonts w:cs="Times New Roman"/>
      <w:sz w:val="21"/>
    </w:rPr>
  </w:style>
  <w:style w:type="table" w:styleId="afa">
    <w:name w:val="Table Grid"/>
    <w:aliases w:val="三线表"/>
    <w:basedOn w:val="a8"/>
    <w:uiPriority w:val="39"/>
    <w:qFormat/>
    <w:rsid w:val="00D3295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6"/>
    <w:uiPriority w:val="99"/>
    <w:rsid w:val="00D32957"/>
    <w:pPr>
      <w:ind w:firstLineChars="200" w:firstLine="420"/>
    </w:pPr>
  </w:style>
  <w:style w:type="paragraph" w:customStyle="1" w:styleId="afb">
    <w:name w:val="字母????????????"/>
    <w:uiPriority w:val="99"/>
    <w:rsid w:val="00D32957"/>
    <w:pPr>
      <w:ind w:leftChars="200" w:left="840" w:hangingChars="200" w:hanging="420"/>
      <w:jc w:val="both"/>
    </w:pPr>
    <w:rPr>
      <w:rFonts w:ascii="Simang" w:eastAsia="Times New Roman" w:cs="Simang"/>
      <w:kern w:val="0"/>
      <w:sz w:val="20"/>
      <w:szCs w:val="20"/>
      <w:lang w:eastAsia="zh-CN"/>
    </w:rPr>
  </w:style>
  <w:style w:type="paragraph" w:customStyle="1" w:styleId="ListParagraph1">
    <w:name w:val="List Paragraph1"/>
    <w:uiPriority w:val="99"/>
    <w:rsid w:val="00D32957"/>
    <w:pPr>
      <w:ind w:firstLineChars="200" w:firstLine="420"/>
    </w:pPr>
    <w:rPr>
      <w:kern w:val="0"/>
      <w:sz w:val="20"/>
      <w:szCs w:val="20"/>
      <w:lang w:eastAsia="zh-CN"/>
    </w:rPr>
  </w:style>
  <w:style w:type="paragraph" w:customStyle="1" w:styleId="21">
    <w:name w:val="列出段落2"/>
    <w:uiPriority w:val="99"/>
    <w:rsid w:val="00D32957"/>
    <w:pPr>
      <w:ind w:firstLineChars="200" w:firstLine="420"/>
    </w:pPr>
    <w:rPr>
      <w:kern w:val="0"/>
      <w:sz w:val="20"/>
      <w:szCs w:val="20"/>
      <w:lang w:eastAsia="zh-CN"/>
    </w:rPr>
  </w:style>
  <w:style w:type="character" w:styleId="afc">
    <w:name w:val="Placeholder Text"/>
    <w:basedOn w:val="a7"/>
    <w:uiPriority w:val="99"/>
    <w:semiHidden/>
    <w:rsid w:val="00FE2D4B"/>
    <w:rPr>
      <w:color w:val="808080"/>
    </w:rPr>
  </w:style>
  <w:style w:type="paragraph" w:styleId="afd">
    <w:name w:val="List Paragraph"/>
    <w:basedOn w:val="a6"/>
    <w:uiPriority w:val="99"/>
    <w:qFormat/>
    <w:rsid w:val="00074AAD"/>
    <w:pPr>
      <w:spacing w:afterLines="0" w:after="0" w:line="240" w:lineRule="auto"/>
      <w:ind w:firstLineChars="200" w:firstLine="420"/>
      <w:jc w:val="both"/>
    </w:pPr>
    <w:rPr>
      <w:rFonts w:ascii="Calibri" w:hAnsi="Calibri"/>
      <w:sz w:val="21"/>
      <w:szCs w:val="22"/>
    </w:rPr>
  </w:style>
  <w:style w:type="character" w:customStyle="1" w:styleId="tpccontent1">
    <w:name w:val="tpc_content1"/>
    <w:basedOn w:val="a7"/>
    <w:uiPriority w:val="99"/>
    <w:rsid w:val="00074AAD"/>
    <w:rPr>
      <w:rFonts w:cs="Times New Roman"/>
      <w:sz w:val="20"/>
      <w:szCs w:val="20"/>
    </w:rPr>
  </w:style>
  <w:style w:type="paragraph" w:styleId="afe">
    <w:name w:val="No Spacing"/>
    <w:uiPriority w:val="1"/>
    <w:qFormat/>
    <w:rsid w:val="00FF0252"/>
    <w:pPr>
      <w:widowControl w:val="0"/>
    </w:pPr>
    <w:rPr>
      <w:rFonts w:eastAsia="宋体"/>
      <w:szCs w:val="21"/>
      <w:lang w:eastAsia="zh-CN"/>
    </w:rPr>
  </w:style>
  <w:style w:type="paragraph" w:customStyle="1" w:styleId="a">
    <w:name w:val="前言、引言标题"/>
    <w:next w:val="a6"/>
    <w:uiPriority w:val="99"/>
    <w:rsid w:val="00FF0252"/>
    <w:pPr>
      <w:numPr>
        <w:numId w:val="5"/>
      </w:numPr>
      <w:shd w:val="clear" w:color="FFFFFF" w:fill="FFFFFF"/>
      <w:spacing w:before="640" w:after="560"/>
      <w:jc w:val="center"/>
      <w:outlineLvl w:val="0"/>
    </w:pPr>
    <w:rPr>
      <w:rFonts w:ascii="黑体" w:eastAsia="黑体"/>
      <w:kern w:val="0"/>
      <w:sz w:val="32"/>
      <w:szCs w:val="20"/>
      <w:lang w:eastAsia="zh-CN"/>
    </w:rPr>
  </w:style>
  <w:style w:type="paragraph" w:customStyle="1" w:styleId="aff">
    <w:name w:val="段"/>
    <w:link w:val="CharChar"/>
    <w:uiPriority w:val="99"/>
    <w:rsid w:val="00FF0252"/>
    <w:pPr>
      <w:autoSpaceDE w:val="0"/>
      <w:autoSpaceDN w:val="0"/>
      <w:ind w:firstLineChars="200" w:firstLine="200"/>
      <w:jc w:val="both"/>
    </w:pPr>
    <w:rPr>
      <w:rFonts w:ascii="宋体" w:eastAsia="宋体"/>
      <w:noProof/>
      <w:kern w:val="0"/>
      <w:sz w:val="21"/>
      <w:szCs w:val="20"/>
      <w:lang w:eastAsia="zh-CN"/>
    </w:rPr>
  </w:style>
  <w:style w:type="paragraph" w:customStyle="1" w:styleId="a0">
    <w:name w:val="章标题"/>
    <w:next w:val="aff"/>
    <w:uiPriority w:val="99"/>
    <w:rsid w:val="00FF0252"/>
    <w:pPr>
      <w:numPr>
        <w:ilvl w:val="1"/>
        <w:numId w:val="5"/>
      </w:numPr>
      <w:spacing w:beforeLines="50" w:afterLines="50"/>
      <w:jc w:val="both"/>
      <w:outlineLvl w:val="1"/>
    </w:pPr>
    <w:rPr>
      <w:rFonts w:ascii="黑体" w:eastAsia="黑体"/>
      <w:kern w:val="0"/>
      <w:sz w:val="21"/>
      <w:szCs w:val="20"/>
      <w:lang w:eastAsia="zh-CN"/>
    </w:rPr>
  </w:style>
  <w:style w:type="paragraph" w:customStyle="1" w:styleId="a1">
    <w:name w:val="一级条标题"/>
    <w:basedOn w:val="a0"/>
    <w:next w:val="aff"/>
    <w:uiPriority w:val="99"/>
    <w:rsid w:val="00FF0252"/>
    <w:pPr>
      <w:numPr>
        <w:ilvl w:val="2"/>
      </w:numPr>
      <w:tabs>
        <w:tab w:val="num" w:pos="1695"/>
      </w:tabs>
      <w:spacing w:beforeLines="0" w:afterLines="0"/>
      <w:ind w:left="1695" w:hanging="420"/>
      <w:outlineLvl w:val="2"/>
    </w:pPr>
  </w:style>
  <w:style w:type="paragraph" w:customStyle="1" w:styleId="a2">
    <w:name w:val="二级条标题"/>
    <w:basedOn w:val="a1"/>
    <w:next w:val="aff"/>
    <w:uiPriority w:val="99"/>
    <w:rsid w:val="00FF0252"/>
    <w:pPr>
      <w:numPr>
        <w:ilvl w:val="3"/>
      </w:numPr>
      <w:tabs>
        <w:tab w:val="num" w:pos="2115"/>
      </w:tabs>
      <w:ind w:left="2115"/>
      <w:outlineLvl w:val="3"/>
    </w:pPr>
  </w:style>
  <w:style w:type="paragraph" w:customStyle="1" w:styleId="a3">
    <w:name w:val="三级条标题"/>
    <w:basedOn w:val="a2"/>
    <w:next w:val="aff"/>
    <w:uiPriority w:val="99"/>
    <w:rsid w:val="00FF0252"/>
    <w:pPr>
      <w:numPr>
        <w:ilvl w:val="4"/>
      </w:numPr>
      <w:tabs>
        <w:tab w:val="num" w:pos="2535"/>
      </w:tabs>
      <w:ind w:left="2535"/>
      <w:outlineLvl w:val="4"/>
    </w:pPr>
  </w:style>
  <w:style w:type="paragraph" w:customStyle="1" w:styleId="a4">
    <w:name w:val="四级条标题"/>
    <w:basedOn w:val="a3"/>
    <w:next w:val="aff"/>
    <w:uiPriority w:val="99"/>
    <w:rsid w:val="00FF0252"/>
    <w:pPr>
      <w:numPr>
        <w:ilvl w:val="5"/>
      </w:numPr>
      <w:tabs>
        <w:tab w:val="num" w:pos="2955"/>
      </w:tabs>
      <w:ind w:left="2955"/>
      <w:outlineLvl w:val="5"/>
    </w:pPr>
  </w:style>
  <w:style w:type="paragraph" w:customStyle="1" w:styleId="a5">
    <w:name w:val="五级条标题"/>
    <w:basedOn w:val="a4"/>
    <w:next w:val="aff"/>
    <w:uiPriority w:val="99"/>
    <w:rsid w:val="00FF0252"/>
    <w:pPr>
      <w:numPr>
        <w:ilvl w:val="6"/>
      </w:numPr>
      <w:tabs>
        <w:tab w:val="num" w:pos="3375"/>
      </w:tabs>
      <w:ind w:left="3375"/>
      <w:outlineLvl w:val="6"/>
    </w:pPr>
  </w:style>
  <w:style w:type="paragraph" w:styleId="aff0">
    <w:name w:val="Body Text Indent"/>
    <w:basedOn w:val="a6"/>
    <w:link w:val="aff1"/>
    <w:uiPriority w:val="99"/>
    <w:locked/>
    <w:rsid w:val="00FF0252"/>
    <w:pPr>
      <w:adjustRightInd w:val="0"/>
      <w:spacing w:before="120" w:afterLines="0" w:after="0" w:line="240" w:lineRule="auto"/>
      <w:ind w:right="17" w:firstLine="360"/>
      <w:jc w:val="both"/>
      <w:textAlignment w:val="baseline"/>
    </w:pPr>
    <w:rPr>
      <w:kern w:val="0"/>
      <w:sz w:val="21"/>
      <w:szCs w:val="20"/>
    </w:rPr>
  </w:style>
  <w:style w:type="character" w:customStyle="1" w:styleId="aff1">
    <w:name w:val="正文文本缩进 字符"/>
    <w:basedOn w:val="a7"/>
    <w:link w:val="aff0"/>
    <w:uiPriority w:val="99"/>
    <w:rsid w:val="00FF0252"/>
    <w:rPr>
      <w:rFonts w:eastAsia="宋体"/>
      <w:kern w:val="0"/>
      <w:sz w:val="21"/>
      <w:szCs w:val="20"/>
      <w:lang w:eastAsia="zh-CN"/>
    </w:rPr>
  </w:style>
  <w:style w:type="paragraph" w:styleId="aff2">
    <w:name w:val="Plain Text"/>
    <w:basedOn w:val="a6"/>
    <w:link w:val="aff3"/>
    <w:uiPriority w:val="99"/>
    <w:locked/>
    <w:rsid w:val="00FF0252"/>
    <w:pPr>
      <w:spacing w:afterLines="0" w:after="0" w:line="240" w:lineRule="auto"/>
      <w:jc w:val="both"/>
    </w:pPr>
    <w:rPr>
      <w:rFonts w:ascii="宋体" w:hAnsi="Courier New"/>
      <w:szCs w:val="20"/>
    </w:rPr>
  </w:style>
  <w:style w:type="character" w:customStyle="1" w:styleId="aff3">
    <w:name w:val="纯文本 字符"/>
    <w:basedOn w:val="a7"/>
    <w:link w:val="aff2"/>
    <w:uiPriority w:val="99"/>
    <w:rsid w:val="00FF0252"/>
    <w:rPr>
      <w:rFonts w:ascii="宋体" w:eastAsia="宋体" w:hAnsi="Courier New"/>
      <w:szCs w:val="20"/>
      <w:lang w:eastAsia="zh-CN"/>
    </w:rPr>
  </w:style>
  <w:style w:type="character" w:customStyle="1" w:styleId="CharChar">
    <w:name w:val="段 Char Char"/>
    <w:basedOn w:val="a7"/>
    <w:link w:val="aff"/>
    <w:uiPriority w:val="99"/>
    <w:locked/>
    <w:rsid w:val="00FF0252"/>
    <w:rPr>
      <w:rFonts w:ascii="宋体" w:eastAsia="宋体"/>
      <w:noProof/>
      <w:kern w:val="0"/>
      <w:sz w:val="21"/>
      <w:szCs w:val="20"/>
      <w:lang w:eastAsia="zh-CN"/>
    </w:rPr>
  </w:style>
  <w:style w:type="character" w:customStyle="1" w:styleId="fontstyle01">
    <w:name w:val="fontstyle01"/>
    <w:basedOn w:val="a7"/>
    <w:rsid w:val="0030100F"/>
    <w:rPr>
      <w:rFonts w:ascii="NeueHaasGroteskTextPro" w:hAnsi="NeueHaasGroteskTextPro" w:hint="default"/>
      <w:b w:val="0"/>
      <w:bCs w:val="0"/>
      <w:i w:val="0"/>
      <w:iCs w:val="0"/>
      <w:color w:val="000000"/>
      <w:sz w:val="18"/>
      <w:szCs w:val="18"/>
    </w:rPr>
  </w:style>
  <w:style w:type="paragraph" w:styleId="aff4">
    <w:name w:val="Date"/>
    <w:basedOn w:val="a6"/>
    <w:next w:val="a6"/>
    <w:link w:val="aff5"/>
    <w:uiPriority w:val="99"/>
    <w:semiHidden/>
    <w:unhideWhenUsed/>
    <w:locked/>
    <w:rsid w:val="0061119B"/>
    <w:pPr>
      <w:ind w:leftChars="2500" w:left="100"/>
    </w:pPr>
  </w:style>
  <w:style w:type="character" w:customStyle="1" w:styleId="aff5">
    <w:name w:val="日期 字符"/>
    <w:basedOn w:val="a7"/>
    <w:link w:val="aff4"/>
    <w:uiPriority w:val="99"/>
    <w:semiHidden/>
    <w:rsid w:val="0061119B"/>
    <w:rPr>
      <w:rFonts w:eastAsia="宋体"/>
      <w:szCs w:val="21"/>
      <w:lang w:eastAsia="zh-CN"/>
    </w:rPr>
  </w:style>
  <w:style w:type="table" w:customStyle="1" w:styleId="12">
    <w:name w:val="三线表1"/>
    <w:basedOn w:val="a8"/>
    <w:next w:val="afa"/>
    <w:uiPriority w:val="39"/>
    <w:rsid w:val="001D5654"/>
    <w:pPr>
      <w:jc w:val="both"/>
    </w:pPr>
    <w:rPr>
      <w:rFonts w:ascii="Arial" w:eastAsia="宋体" w:hAnsi="Arial"/>
      <w:sz w:val="22"/>
      <w:szCs w:val="21"/>
      <w:lang w:eastAsia="zh-CN"/>
    </w:rPr>
    <w:tblPr>
      <w:tblBorders>
        <w:top w:val="single" w:sz="12" w:space="0" w:color="auto"/>
        <w:bottom w:val="single" w:sz="12" w:space="0" w:color="auto"/>
      </w:tblBorders>
    </w:tblPr>
    <w:tcPr>
      <w:vAlign w:val="center"/>
    </w:tcPr>
    <w:tblStylePr w:type="firstRow">
      <w:pPr>
        <w:wordWrap/>
        <w:jc w:val="center"/>
      </w:pPr>
      <w:rPr>
        <w:rFonts w:ascii="Arial" w:eastAsia="宋体" w:hAnsi="Arial"/>
        <w:b/>
        <w:sz w:val="22"/>
      </w:rPr>
      <w:tblPr/>
      <w:tcPr>
        <w:tcBorders>
          <w:top w:val="single" w:sz="12" w:space="0" w:color="auto"/>
          <w:left w:val="nil"/>
          <w:bottom w:val="single" w:sz="4" w:space="0" w:color="auto"/>
          <w:right w:val="nil"/>
          <w:insideH w:val="nil"/>
          <w:insideV w:val="nil"/>
          <w:tl2br w:val="nil"/>
          <w:tr2bl w:val="nil"/>
        </w:tcBorders>
      </w:tcPr>
    </w:tblStylePr>
  </w:style>
  <w:style w:type="paragraph" w:styleId="aff6">
    <w:name w:val="Revision"/>
    <w:hidden/>
    <w:uiPriority w:val="99"/>
    <w:semiHidden/>
    <w:rsid w:val="00B65884"/>
    <w:rPr>
      <w:rFonts w:eastAsia="宋体"/>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2951">
      <w:bodyDiv w:val="1"/>
      <w:marLeft w:val="0"/>
      <w:marRight w:val="0"/>
      <w:marTop w:val="0"/>
      <w:marBottom w:val="0"/>
      <w:divBdr>
        <w:top w:val="none" w:sz="0" w:space="0" w:color="auto"/>
        <w:left w:val="none" w:sz="0" w:space="0" w:color="auto"/>
        <w:bottom w:val="none" w:sz="0" w:space="0" w:color="auto"/>
        <w:right w:val="none" w:sz="0" w:space="0" w:color="auto"/>
      </w:divBdr>
    </w:div>
    <w:div w:id="760488072">
      <w:bodyDiv w:val="1"/>
      <w:marLeft w:val="0"/>
      <w:marRight w:val="0"/>
      <w:marTop w:val="0"/>
      <w:marBottom w:val="0"/>
      <w:divBdr>
        <w:top w:val="none" w:sz="0" w:space="0" w:color="auto"/>
        <w:left w:val="none" w:sz="0" w:space="0" w:color="auto"/>
        <w:bottom w:val="none" w:sz="0" w:space="0" w:color="auto"/>
        <w:right w:val="none" w:sz="0" w:space="0" w:color="auto"/>
      </w:divBdr>
    </w:div>
    <w:div w:id="985086170">
      <w:bodyDiv w:val="1"/>
      <w:marLeft w:val="0"/>
      <w:marRight w:val="0"/>
      <w:marTop w:val="0"/>
      <w:marBottom w:val="0"/>
      <w:divBdr>
        <w:top w:val="none" w:sz="0" w:space="0" w:color="auto"/>
        <w:left w:val="none" w:sz="0" w:space="0" w:color="auto"/>
        <w:bottom w:val="none" w:sz="0" w:space="0" w:color="auto"/>
        <w:right w:val="none" w:sz="0" w:space="0" w:color="auto"/>
      </w:divBdr>
    </w:div>
    <w:div w:id="987788105">
      <w:bodyDiv w:val="1"/>
      <w:marLeft w:val="0"/>
      <w:marRight w:val="0"/>
      <w:marTop w:val="0"/>
      <w:marBottom w:val="0"/>
      <w:divBdr>
        <w:top w:val="none" w:sz="0" w:space="0" w:color="auto"/>
        <w:left w:val="none" w:sz="0" w:space="0" w:color="auto"/>
        <w:bottom w:val="none" w:sz="0" w:space="0" w:color="auto"/>
        <w:right w:val="none" w:sz="0" w:space="0" w:color="auto"/>
      </w:divBdr>
    </w:div>
    <w:div w:id="1185245378">
      <w:bodyDiv w:val="1"/>
      <w:marLeft w:val="0"/>
      <w:marRight w:val="0"/>
      <w:marTop w:val="0"/>
      <w:marBottom w:val="0"/>
      <w:divBdr>
        <w:top w:val="none" w:sz="0" w:space="0" w:color="auto"/>
        <w:left w:val="none" w:sz="0" w:space="0" w:color="auto"/>
        <w:bottom w:val="none" w:sz="0" w:space="0" w:color="auto"/>
        <w:right w:val="none" w:sz="0" w:space="0" w:color="auto"/>
      </w:divBdr>
    </w:div>
    <w:div w:id="1220481067">
      <w:bodyDiv w:val="1"/>
      <w:marLeft w:val="0"/>
      <w:marRight w:val="0"/>
      <w:marTop w:val="0"/>
      <w:marBottom w:val="0"/>
      <w:divBdr>
        <w:top w:val="none" w:sz="0" w:space="0" w:color="auto"/>
        <w:left w:val="none" w:sz="0" w:space="0" w:color="auto"/>
        <w:bottom w:val="none" w:sz="0" w:space="0" w:color="auto"/>
        <w:right w:val="none" w:sz="0" w:space="0" w:color="auto"/>
      </w:divBdr>
    </w:div>
    <w:div w:id="1252934584">
      <w:bodyDiv w:val="1"/>
      <w:marLeft w:val="0"/>
      <w:marRight w:val="0"/>
      <w:marTop w:val="0"/>
      <w:marBottom w:val="0"/>
      <w:divBdr>
        <w:top w:val="none" w:sz="0" w:space="0" w:color="auto"/>
        <w:left w:val="none" w:sz="0" w:space="0" w:color="auto"/>
        <w:bottom w:val="none" w:sz="0" w:space="0" w:color="auto"/>
        <w:right w:val="none" w:sz="0" w:space="0" w:color="auto"/>
      </w:divBdr>
    </w:div>
    <w:div w:id="1739329559">
      <w:bodyDiv w:val="1"/>
      <w:marLeft w:val="0"/>
      <w:marRight w:val="0"/>
      <w:marTop w:val="0"/>
      <w:marBottom w:val="0"/>
      <w:divBdr>
        <w:top w:val="none" w:sz="0" w:space="0" w:color="auto"/>
        <w:left w:val="none" w:sz="0" w:space="0" w:color="auto"/>
        <w:bottom w:val="none" w:sz="0" w:space="0" w:color="auto"/>
        <w:right w:val="none" w:sz="0" w:space="0" w:color="auto"/>
      </w:divBdr>
    </w:div>
    <w:div w:id="1795975693">
      <w:bodyDiv w:val="1"/>
      <w:marLeft w:val="0"/>
      <w:marRight w:val="0"/>
      <w:marTop w:val="0"/>
      <w:marBottom w:val="0"/>
      <w:divBdr>
        <w:top w:val="none" w:sz="0" w:space="0" w:color="auto"/>
        <w:left w:val="none" w:sz="0" w:space="0" w:color="auto"/>
        <w:bottom w:val="none" w:sz="0" w:space="0" w:color="auto"/>
        <w:right w:val="none" w:sz="0" w:space="0" w:color="auto"/>
      </w:divBdr>
    </w:div>
    <w:div w:id="1972401416">
      <w:bodyDiv w:val="1"/>
      <w:marLeft w:val="0"/>
      <w:marRight w:val="0"/>
      <w:marTop w:val="0"/>
      <w:marBottom w:val="0"/>
      <w:divBdr>
        <w:top w:val="none" w:sz="0" w:space="0" w:color="auto"/>
        <w:left w:val="none" w:sz="0" w:space="0" w:color="auto"/>
        <w:bottom w:val="none" w:sz="0" w:space="0" w:color="auto"/>
        <w:right w:val="none" w:sz="0" w:space="0" w:color="auto"/>
      </w:divBdr>
    </w:div>
    <w:div w:id="198862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footer" Target="footer3.xml"/><Relationship Id="rId21" Type="http://schemas.openxmlformats.org/officeDocument/2006/relationships/oleObject" Target="embeddings/oleObject3.bin"/><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7.bin"/><Relationship Id="rId41"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7.wmf"/><Relationship Id="rId32" Type="http://schemas.openxmlformats.org/officeDocument/2006/relationships/oleObject" Target="embeddings/oleObject9.bin"/><Relationship Id="rId37" Type="http://schemas.openxmlformats.org/officeDocument/2006/relationships/footer" Target="footer2.xml"/><Relationship Id="rId40" Type="http://schemas.openxmlformats.org/officeDocument/2006/relationships/image" Target="media/image11.emf"/><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header" Target="header2.xml"/><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06B5F-714E-48D4-A4B7-8EC261C2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20</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医疗器械产品技术要求编号：</dc:title>
  <dc:creator>Administrator</dc:creator>
  <cp:lastModifiedBy>XiaoKun</cp:lastModifiedBy>
  <cp:revision>34</cp:revision>
  <cp:lastPrinted>2017-08-30T02:19:00Z</cp:lastPrinted>
  <dcterms:created xsi:type="dcterms:W3CDTF">2022-04-12T02:40:00Z</dcterms:created>
  <dcterms:modified xsi:type="dcterms:W3CDTF">2022-09-13T02:01:00Z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